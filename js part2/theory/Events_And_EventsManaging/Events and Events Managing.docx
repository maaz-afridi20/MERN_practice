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760" w:rsidRDefault="008E0760" w:rsidP="008E0760">
      <w:pPr>
        <w:jc w:val="center"/>
        <w:rPr>
          <w:sz w:val="32"/>
        </w:rPr>
      </w:pPr>
      <w:r w:rsidRPr="008E0760">
        <w:rPr>
          <w:sz w:val="32"/>
          <w:highlight w:val="yellow"/>
        </w:rPr>
        <w:t>Events and Events</w:t>
      </w:r>
      <w:r w:rsidR="007D3C98">
        <w:rPr>
          <w:sz w:val="32"/>
          <w:highlight w:val="yellow"/>
        </w:rPr>
        <w:t>Listener</w:t>
      </w:r>
      <w:r w:rsidRPr="008E0760">
        <w:rPr>
          <w:sz w:val="32"/>
          <w:highlight w:val="yellow"/>
        </w:rPr>
        <w:t>:</w:t>
      </w:r>
    </w:p>
    <w:p w:rsidR="008E0760" w:rsidRDefault="0050454D" w:rsidP="008E0760">
      <w:pPr>
        <w:rPr>
          <w:sz w:val="24"/>
        </w:rPr>
      </w:pPr>
      <w:r>
        <w:rPr>
          <w:sz w:val="24"/>
        </w:rPr>
        <w:t xml:space="preserve">Ham jab b koiii </w:t>
      </w:r>
      <w:r w:rsidR="007D3C98">
        <w:rPr>
          <w:sz w:val="24"/>
        </w:rPr>
        <w:t>cheez prr click krtay hain, for eg single click, double click, mouse hovering etc tu hum jo b kisi cheez pr krwana chahtay hain tu wo hm events and event listener ki help say kr sktay hain jaisay for eg hm chahtay hain k ye aik btn hai jab b koi iss pr double click karay tu iss nay aik pop up show krna hai tu wo hm events listener k through karengay and so on.</w:t>
      </w:r>
    </w:p>
    <w:p w:rsidR="007D3C98" w:rsidRDefault="007D3C98" w:rsidP="008E0760">
      <w:pPr>
        <w:rPr>
          <w:sz w:val="24"/>
        </w:rPr>
      </w:pPr>
      <w:r w:rsidRPr="007D3C98">
        <w:rPr>
          <w:sz w:val="24"/>
          <w:highlight w:val="red"/>
        </w:rPr>
        <w:t>This is most important section</w:t>
      </w:r>
    </w:p>
    <w:p w:rsidR="007D3C98" w:rsidRDefault="007D3C98" w:rsidP="007D3C98">
      <w:pPr>
        <w:rPr>
          <w:sz w:val="24"/>
        </w:rPr>
      </w:pPr>
      <w:r>
        <w:rPr>
          <w:sz w:val="24"/>
        </w:rPr>
        <w:t>Topics we will discuss:</w:t>
      </w:r>
    </w:p>
    <w:p w:rsidR="007D3C98" w:rsidRDefault="007D3C98" w:rsidP="007D3C98">
      <w:pPr>
        <w:rPr>
          <w:sz w:val="24"/>
        </w:rPr>
      </w:pPr>
      <w:r w:rsidRPr="007D3C98">
        <w:rPr>
          <w:sz w:val="24"/>
          <w:highlight w:val="yellow"/>
        </w:rPr>
        <w:t>EventsBinding</w:t>
      </w:r>
      <w:r>
        <w:rPr>
          <w:sz w:val="24"/>
        </w:rPr>
        <w:t>:</w:t>
      </w:r>
    </w:p>
    <w:p w:rsidR="007D3C98" w:rsidRDefault="007D3C98" w:rsidP="007D3C98">
      <w:pPr>
        <w:pStyle w:val="ListParagraph"/>
        <w:numPr>
          <w:ilvl w:val="0"/>
          <w:numId w:val="2"/>
        </w:numPr>
        <w:rPr>
          <w:sz w:val="24"/>
        </w:rPr>
      </w:pPr>
      <w:r>
        <w:rPr>
          <w:sz w:val="24"/>
        </w:rPr>
        <w:t>addEventListener</w:t>
      </w:r>
    </w:p>
    <w:p w:rsidR="007D3C98" w:rsidRDefault="007D3C98" w:rsidP="007D3C98">
      <w:pPr>
        <w:pStyle w:val="ListParagraph"/>
        <w:numPr>
          <w:ilvl w:val="0"/>
          <w:numId w:val="2"/>
        </w:numPr>
        <w:rPr>
          <w:sz w:val="24"/>
        </w:rPr>
      </w:pPr>
      <w:r>
        <w:rPr>
          <w:sz w:val="24"/>
        </w:rPr>
        <w:t>removeEventListener</w:t>
      </w:r>
    </w:p>
    <w:p w:rsidR="007D3C98" w:rsidRDefault="007D3C98" w:rsidP="007D3C98">
      <w:pPr>
        <w:rPr>
          <w:sz w:val="24"/>
        </w:rPr>
      </w:pPr>
      <w:r>
        <w:rPr>
          <w:sz w:val="24"/>
          <w:highlight w:val="yellow"/>
        </w:rPr>
        <w:t>C</w:t>
      </w:r>
      <w:r w:rsidRPr="007D3C98">
        <w:rPr>
          <w:sz w:val="24"/>
          <w:highlight w:val="yellow"/>
        </w:rPr>
        <w:t>ommon Events:</w:t>
      </w:r>
    </w:p>
    <w:p w:rsidR="007D3C98" w:rsidRDefault="007D3C98" w:rsidP="007D3C98">
      <w:pPr>
        <w:pStyle w:val="ListParagraph"/>
        <w:numPr>
          <w:ilvl w:val="0"/>
          <w:numId w:val="3"/>
        </w:numPr>
        <w:rPr>
          <w:sz w:val="24"/>
        </w:rPr>
      </w:pPr>
      <w:r>
        <w:rPr>
          <w:sz w:val="24"/>
        </w:rPr>
        <w:t>click</w:t>
      </w:r>
    </w:p>
    <w:p w:rsidR="007D3C98" w:rsidRDefault="007D3C98" w:rsidP="007D3C98">
      <w:pPr>
        <w:pStyle w:val="ListParagraph"/>
        <w:numPr>
          <w:ilvl w:val="0"/>
          <w:numId w:val="3"/>
        </w:numPr>
        <w:rPr>
          <w:sz w:val="24"/>
        </w:rPr>
      </w:pPr>
      <w:r>
        <w:rPr>
          <w:sz w:val="24"/>
        </w:rPr>
        <w:t>input</w:t>
      </w:r>
    </w:p>
    <w:p w:rsidR="007D3C98" w:rsidRDefault="007D3C98" w:rsidP="007D3C98">
      <w:pPr>
        <w:pStyle w:val="ListParagraph"/>
        <w:numPr>
          <w:ilvl w:val="0"/>
          <w:numId w:val="3"/>
        </w:numPr>
        <w:rPr>
          <w:sz w:val="24"/>
        </w:rPr>
      </w:pPr>
      <w:r>
        <w:rPr>
          <w:sz w:val="24"/>
        </w:rPr>
        <w:t>change</w:t>
      </w:r>
    </w:p>
    <w:p w:rsidR="007D3C98" w:rsidRDefault="007D3C98" w:rsidP="007D3C98">
      <w:pPr>
        <w:pStyle w:val="ListParagraph"/>
        <w:numPr>
          <w:ilvl w:val="0"/>
          <w:numId w:val="3"/>
        </w:numPr>
        <w:rPr>
          <w:sz w:val="24"/>
        </w:rPr>
      </w:pPr>
      <w:r>
        <w:rPr>
          <w:sz w:val="24"/>
        </w:rPr>
        <w:t>submit</w:t>
      </w:r>
    </w:p>
    <w:p w:rsidR="007D3C98" w:rsidRDefault="007D3C98" w:rsidP="007D3C98">
      <w:pPr>
        <w:pStyle w:val="ListParagraph"/>
        <w:numPr>
          <w:ilvl w:val="0"/>
          <w:numId w:val="3"/>
        </w:numPr>
        <w:rPr>
          <w:sz w:val="24"/>
        </w:rPr>
      </w:pPr>
      <w:r>
        <w:rPr>
          <w:sz w:val="24"/>
        </w:rPr>
        <w:t>mouse hover</w:t>
      </w:r>
    </w:p>
    <w:p w:rsidR="007D3C98" w:rsidRDefault="007D3C98" w:rsidP="007D3C98">
      <w:pPr>
        <w:pStyle w:val="ListParagraph"/>
        <w:numPr>
          <w:ilvl w:val="0"/>
          <w:numId w:val="3"/>
        </w:numPr>
        <w:rPr>
          <w:sz w:val="24"/>
        </w:rPr>
      </w:pPr>
      <w:r>
        <w:rPr>
          <w:sz w:val="24"/>
        </w:rPr>
        <w:t>keyup</w:t>
      </w:r>
    </w:p>
    <w:p w:rsidR="007D3C98" w:rsidRDefault="007D3C98" w:rsidP="007D3C98">
      <w:pPr>
        <w:rPr>
          <w:sz w:val="24"/>
        </w:rPr>
      </w:pPr>
      <w:r w:rsidRPr="007D3C98">
        <w:rPr>
          <w:sz w:val="24"/>
          <w:highlight w:val="yellow"/>
        </w:rPr>
        <w:t>Event Object</w:t>
      </w:r>
      <w:r>
        <w:rPr>
          <w:sz w:val="24"/>
        </w:rPr>
        <w:t>:</w:t>
      </w:r>
    </w:p>
    <w:p w:rsidR="007D3C98" w:rsidRDefault="007D3C98" w:rsidP="007D3C98">
      <w:pPr>
        <w:pStyle w:val="ListParagraph"/>
        <w:numPr>
          <w:ilvl w:val="0"/>
          <w:numId w:val="4"/>
        </w:numPr>
        <w:rPr>
          <w:sz w:val="24"/>
        </w:rPr>
      </w:pPr>
      <w:r>
        <w:rPr>
          <w:sz w:val="24"/>
        </w:rPr>
        <w:t>target</w:t>
      </w:r>
    </w:p>
    <w:p w:rsidR="007D3C98" w:rsidRDefault="007D3C98" w:rsidP="007D3C98">
      <w:pPr>
        <w:pStyle w:val="ListParagraph"/>
        <w:numPr>
          <w:ilvl w:val="0"/>
          <w:numId w:val="4"/>
        </w:numPr>
        <w:rPr>
          <w:sz w:val="24"/>
        </w:rPr>
      </w:pPr>
      <w:r>
        <w:rPr>
          <w:sz w:val="24"/>
        </w:rPr>
        <w:t>type</w:t>
      </w:r>
    </w:p>
    <w:p w:rsidR="007D3C98" w:rsidRDefault="007D3C98" w:rsidP="007D3C98">
      <w:pPr>
        <w:pStyle w:val="ListParagraph"/>
        <w:numPr>
          <w:ilvl w:val="0"/>
          <w:numId w:val="4"/>
        </w:numPr>
        <w:rPr>
          <w:sz w:val="24"/>
        </w:rPr>
      </w:pPr>
      <w:r>
        <w:rPr>
          <w:sz w:val="24"/>
        </w:rPr>
        <w:t>preventDefault</w:t>
      </w:r>
    </w:p>
    <w:p w:rsidR="007D3C98" w:rsidRDefault="007D3C98" w:rsidP="007D3C98">
      <w:pPr>
        <w:rPr>
          <w:sz w:val="24"/>
        </w:rPr>
      </w:pPr>
      <w:r w:rsidRPr="007D3C98">
        <w:rPr>
          <w:sz w:val="24"/>
          <w:highlight w:val="yellow"/>
        </w:rPr>
        <w:t>Event bubbling and capturing:</w:t>
      </w:r>
    </w:p>
    <w:p w:rsidR="007D3C98" w:rsidRDefault="007D3C98" w:rsidP="007D3C98">
      <w:pPr>
        <w:rPr>
          <w:sz w:val="24"/>
        </w:rPr>
      </w:pPr>
      <w:r w:rsidRPr="007D3C98">
        <w:rPr>
          <w:sz w:val="24"/>
          <w:highlight w:val="yellow"/>
        </w:rPr>
        <w:t>Event Delegation:</w:t>
      </w:r>
    </w:p>
    <w:p w:rsidR="007D3C98" w:rsidRDefault="007D3C98" w:rsidP="007D3C98">
      <w:pPr>
        <w:rPr>
          <w:sz w:val="24"/>
        </w:rPr>
      </w:pPr>
    </w:p>
    <w:p w:rsidR="007D3C98" w:rsidRDefault="007D3C98" w:rsidP="007D3C98">
      <w:pPr>
        <w:rPr>
          <w:sz w:val="24"/>
        </w:rPr>
      </w:pPr>
    </w:p>
    <w:p w:rsidR="007D3C98" w:rsidRDefault="007D3C98" w:rsidP="007D3C98">
      <w:pPr>
        <w:rPr>
          <w:sz w:val="24"/>
        </w:rPr>
      </w:pPr>
      <w:r>
        <w:rPr>
          <w:sz w:val="24"/>
        </w:rPr>
        <w:t>Browser mein page par koi b harkat karo, wo event kahlaye ga. Matlab event raise ho jaye ga. Matlab kuch b ho jaye screen par tu wo aik event hai. Hm nay mouse hover kr diya ye aik event hai doule tap kiya ye aik event hai, single tap kiya ye event hai and so on.</w:t>
      </w:r>
    </w:p>
    <w:p w:rsidR="007D3C98" w:rsidRDefault="007D3C98" w:rsidP="007D3C98">
      <w:pPr>
        <w:rPr>
          <w:sz w:val="24"/>
        </w:rPr>
      </w:pPr>
      <w:r>
        <w:rPr>
          <w:sz w:val="24"/>
        </w:rPr>
        <w:t>Tu event ka matlab haii k kuch huaa.</w:t>
      </w:r>
    </w:p>
    <w:p w:rsidR="007D3C98" w:rsidRDefault="007D3C98" w:rsidP="007D3C98">
      <w:pPr>
        <w:rPr>
          <w:sz w:val="24"/>
        </w:rPr>
      </w:pPr>
      <w:r>
        <w:rPr>
          <w:sz w:val="24"/>
        </w:rPr>
        <w:t>Event listener ka matlab hai k aap nay koi action kaaa reaction diya. Like hm nay click kiyaa orr uss say hm nay screen ka color change kr diya. Tu ye aik event listener thaa</w:t>
      </w:r>
    </w:p>
    <w:p w:rsidR="007D3C98" w:rsidRPr="007D3C98" w:rsidRDefault="007D3C98" w:rsidP="007D3C98">
      <w:pPr>
        <w:shd w:val="clear" w:color="auto" w:fill="1F1F1F"/>
        <w:spacing w:after="0" w:line="285" w:lineRule="atLeast"/>
        <w:rPr>
          <w:rFonts w:ascii="Consolas" w:eastAsia="Times New Roman" w:hAnsi="Consolas" w:cs="Times New Roman"/>
          <w:color w:val="CCCCCC"/>
          <w:sz w:val="21"/>
          <w:szCs w:val="21"/>
        </w:rPr>
      </w:pPr>
      <w:r w:rsidRPr="007D3C98">
        <w:rPr>
          <w:rFonts w:ascii="Consolas" w:eastAsia="Times New Roman" w:hAnsi="Consolas" w:cs="Times New Roman"/>
          <w:color w:val="569CD6"/>
          <w:sz w:val="21"/>
          <w:szCs w:val="21"/>
        </w:rPr>
        <w:lastRenderedPageBreak/>
        <w:t>let</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9CDCFE"/>
          <w:sz w:val="21"/>
          <w:szCs w:val="21"/>
        </w:rPr>
        <w:t>btn</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D4D4D4"/>
          <w:sz w:val="21"/>
          <w:szCs w:val="21"/>
        </w:rPr>
        <w:t>=</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9CDCFE"/>
          <w:sz w:val="21"/>
          <w:szCs w:val="21"/>
        </w:rPr>
        <w:t>document</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DCDCAA"/>
          <w:sz w:val="21"/>
          <w:szCs w:val="21"/>
        </w:rPr>
        <w:t>querySelector</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CE9178"/>
          <w:sz w:val="21"/>
          <w:szCs w:val="21"/>
        </w:rPr>
        <w:t>"button"</w:t>
      </w:r>
      <w:r w:rsidRPr="007D3C98">
        <w:rPr>
          <w:rFonts w:ascii="Consolas" w:eastAsia="Times New Roman" w:hAnsi="Consolas" w:cs="Times New Roman"/>
          <w:color w:val="CCCCCC"/>
          <w:sz w:val="21"/>
          <w:szCs w:val="21"/>
        </w:rPr>
        <w:t>);</w:t>
      </w:r>
    </w:p>
    <w:p w:rsidR="007D3C98" w:rsidRPr="007D3C98" w:rsidRDefault="007D3C98" w:rsidP="007D3C98">
      <w:pPr>
        <w:shd w:val="clear" w:color="auto" w:fill="1F1F1F"/>
        <w:spacing w:after="0" w:line="285" w:lineRule="atLeast"/>
        <w:rPr>
          <w:rFonts w:ascii="Consolas" w:eastAsia="Times New Roman" w:hAnsi="Consolas" w:cs="Times New Roman"/>
          <w:color w:val="CCCCCC"/>
          <w:sz w:val="21"/>
          <w:szCs w:val="21"/>
        </w:rPr>
      </w:pPr>
      <w:r w:rsidRPr="007D3C98">
        <w:rPr>
          <w:rFonts w:ascii="Consolas" w:eastAsia="Times New Roman" w:hAnsi="Consolas" w:cs="Times New Roman"/>
          <w:color w:val="569CD6"/>
          <w:sz w:val="21"/>
          <w:szCs w:val="21"/>
        </w:rPr>
        <w:t>let</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9CDCFE"/>
          <w:sz w:val="21"/>
          <w:szCs w:val="21"/>
        </w:rPr>
        <w:t>h1</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D4D4D4"/>
          <w:sz w:val="21"/>
          <w:szCs w:val="21"/>
        </w:rPr>
        <w:t>=</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9CDCFE"/>
          <w:sz w:val="21"/>
          <w:szCs w:val="21"/>
        </w:rPr>
        <w:t>document</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DCDCAA"/>
          <w:sz w:val="21"/>
          <w:szCs w:val="21"/>
        </w:rPr>
        <w:t>querySelector</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CE9178"/>
          <w:sz w:val="21"/>
          <w:szCs w:val="21"/>
        </w:rPr>
        <w:t>"h1"</w:t>
      </w:r>
      <w:r w:rsidRPr="007D3C98">
        <w:rPr>
          <w:rFonts w:ascii="Consolas" w:eastAsia="Times New Roman" w:hAnsi="Consolas" w:cs="Times New Roman"/>
          <w:color w:val="CCCCCC"/>
          <w:sz w:val="21"/>
          <w:szCs w:val="21"/>
        </w:rPr>
        <w:t>);</w:t>
      </w:r>
    </w:p>
    <w:p w:rsidR="007D3C98" w:rsidRPr="007D3C98" w:rsidRDefault="007D3C98" w:rsidP="007D3C98">
      <w:pPr>
        <w:shd w:val="clear" w:color="auto" w:fill="1F1F1F"/>
        <w:spacing w:after="0" w:line="285" w:lineRule="atLeast"/>
        <w:rPr>
          <w:rFonts w:ascii="Consolas" w:eastAsia="Times New Roman" w:hAnsi="Consolas" w:cs="Times New Roman"/>
          <w:color w:val="CCCCCC"/>
          <w:sz w:val="21"/>
          <w:szCs w:val="21"/>
        </w:rPr>
      </w:pPr>
      <w:r w:rsidRPr="007D3C98">
        <w:rPr>
          <w:rFonts w:ascii="Consolas" w:eastAsia="Times New Roman" w:hAnsi="Consolas" w:cs="Times New Roman"/>
          <w:color w:val="9CDCFE"/>
          <w:sz w:val="21"/>
          <w:szCs w:val="21"/>
        </w:rPr>
        <w:t>btn</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DCDCAA"/>
          <w:sz w:val="21"/>
          <w:szCs w:val="21"/>
        </w:rPr>
        <w:t>addEventListener</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CE9178"/>
          <w:sz w:val="21"/>
          <w:szCs w:val="21"/>
        </w:rPr>
        <w:t>"</w:t>
      </w:r>
      <w:r w:rsidR="004777F9">
        <w:rPr>
          <w:rFonts w:ascii="Consolas" w:eastAsia="Times New Roman" w:hAnsi="Consolas" w:cs="Times New Roman"/>
          <w:color w:val="CE9178"/>
          <w:sz w:val="21"/>
          <w:szCs w:val="21"/>
        </w:rPr>
        <w:t>your desired event name</w:t>
      </w:r>
      <w:r w:rsidRPr="007D3C98">
        <w:rPr>
          <w:rFonts w:ascii="Consolas" w:eastAsia="Times New Roman" w:hAnsi="Consolas" w:cs="Times New Roman"/>
          <w:color w:val="CE9178"/>
          <w:sz w:val="21"/>
          <w:szCs w:val="21"/>
        </w:rPr>
        <w:t>"</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569CD6"/>
          <w:sz w:val="21"/>
          <w:szCs w:val="21"/>
        </w:rPr>
        <w:t>function</w:t>
      </w:r>
      <w:r w:rsidRPr="007D3C98">
        <w:rPr>
          <w:rFonts w:ascii="Consolas" w:eastAsia="Times New Roman" w:hAnsi="Consolas" w:cs="Times New Roman"/>
          <w:color w:val="CCCCCC"/>
          <w:sz w:val="21"/>
          <w:szCs w:val="21"/>
        </w:rPr>
        <w:t xml:space="preserve"> () {</w:t>
      </w:r>
    </w:p>
    <w:p w:rsidR="007D3C98" w:rsidRPr="007D3C98" w:rsidRDefault="007D3C98" w:rsidP="007D3C98">
      <w:pPr>
        <w:shd w:val="clear" w:color="auto" w:fill="1F1F1F"/>
        <w:spacing w:after="0" w:line="285" w:lineRule="atLeast"/>
        <w:rPr>
          <w:rFonts w:ascii="Consolas" w:eastAsia="Times New Roman" w:hAnsi="Consolas" w:cs="Times New Roman"/>
          <w:color w:val="CCCCCC"/>
          <w:sz w:val="21"/>
          <w:szCs w:val="21"/>
        </w:rPr>
      </w:pP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9CDCFE"/>
          <w:sz w:val="21"/>
          <w:szCs w:val="21"/>
        </w:rPr>
        <w:t>h1</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9CDCFE"/>
          <w:sz w:val="21"/>
          <w:szCs w:val="21"/>
        </w:rPr>
        <w:t>style</w:t>
      </w:r>
      <w:r w:rsidRPr="007D3C98">
        <w:rPr>
          <w:rFonts w:ascii="Consolas" w:eastAsia="Times New Roman" w:hAnsi="Consolas" w:cs="Times New Roman"/>
          <w:color w:val="CCCCCC"/>
          <w:sz w:val="21"/>
          <w:szCs w:val="21"/>
        </w:rPr>
        <w:t>.</w:t>
      </w:r>
      <w:r w:rsidRPr="007D3C98">
        <w:rPr>
          <w:rFonts w:ascii="Consolas" w:eastAsia="Times New Roman" w:hAnsi="Consolas" w:cs="Times New Roman"/>
          <w:color w:val="9CDCFE"/>
          <w:sz w:val="21"/>
          <w:szCs w:val="21"/>
        </w:rPr>
        <w:t>color</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D4D4D4"/>
          <w:sz w:val="21"/>
          <w:szCs w:val="21"/>
        </w:rPr>
        <w:t>=</w:t>
      </w:r>
      <w:r w:rsidRPr="007D3C98">
        <w:rPr>
          <w:rFonts w:ascii="Consolas" w:eastAsia="Times New Roman" w:hAnsi="Consolas" w:cs="Times New Roman"/>
          <w:color w:val="CCCCCC"/>
          <w:sz w:val="21"/>
          <w:szCs w:val="21"/>
        </w:rPr>
        <w:t xml:space="preserve"> </w:t>
      </w:r>
      <w:r w:rsidRPr="007D3C98">
        <w:rPr>
          <w:rFonts w:ascii="Consolas" w:eastAsia="Times New Roman" w:hAnsi="Consolas" w:cs="Times New Roman"/>
          <w:color w:val="CE9178"/>
          <w:sz w:val="21"/>
          <w:szCs w:val="21"/>
        </w:rPr>
        <w:t>"red"</w:t>
      </w:r>
      <w:r w:rsidRPr="007D3C98">
        <w:rPr>
          <w:rFonts w:ascii="Consolas" w:eastAsia="Times New Roman" w:hAnsi="Consolas" w:cs="Times New Roman"/>
          <w:color w:val="CCCCCC"/>
          <w:sz w:val="21"/>
          <w:szCs w:val="21"/>
        </w:rPr>
        <w:t>;</w:t>
      </w:r>
    </w:p>
    <w:p w:rsidR="007D3C98" w:rsidRPr="007D3C98" w:rsidRDefault="007D3C98" w:rsidP="007D3C98">
      <w:pPr>
        <w:shd w:val="clear" w:color="auto" w:fill="1F1F1F"/>
        <w:spacing w:after="0" w:line="285" w:lineRule="atLeast"/>
        <w:rPr>
          <w:rFonts w:ascii="Consolas" w:eastAsia="Times New Roman" w:hAnsi="Consolas" w:cs="Times New Roman"/>
          <w:color w:val="CCCCCC"/>
          <w:sz w:val="21"/>
          <w:szCs w:val="21"/>
        </w:rPr>
      </w:pPr>
      <w:r w:rsidRPr="007D3C98">
        <w:rPr>
          <w:rFonts w:ascii="Consolas" w:eastAsia="Times New Roman" w:hAnsi="Consolas" w:cs="Times New Roman"/>
          <w:color w:val="CCCCCC"/>
          <w:sz w:val="21"/>
          <w:szCs w:val="21"/>
        </w:rPr>
        <w:t>});</w:t>
      </w:r>
    </w:p>
    <w:p w:rsidR="007D3C98" w:rsidRDefault="007D3C98" w:rsidP="007D3C98">
      <w:pPr>
        <w:rPr>
          <w:sz w:val="24"/>
        </w:rPr>
      </w:pPr>
      <w:r>
        <w:rPr>
          <w:sz w:val="24"/>
        </w:rPr>
        <w:t xml:space="preserve">Tu jab ham nay event listener lagana hai tu bsss jss par lagana hai simple us ko pahlay select karo. Phir </w:t>
      </w:r>
      <w:r w:rsidR="009878D9">
        <w:rPr>
          <w:sz w:val="24"/>
        </w:rPr>
        <w:t>.addEventListener(“</w:t>
      </w:r>
      <w:r w:rsidR="009E530A">
        <w:rPr>
          <w:sz w:val="24"/>
        </w:rPr>
        <w:t>click”</w:t>
      </w:r>
      <w:r w:rsidR="009878D9">
        <w:rPr>
          <w:sz w:val="24"/>
        </w:rPr>
        <w:t>, function(){})  tu iss mein kuch b aap krwa skty ho. Jaisa k hm nay apnay h1 ka color red kr diya.</w:t>
      </w:r>
    </w:p>
    <w:p w:rsidR="009878D9" w:rsidRDefault="009878D9" w:rsidP="007D3C98">
      <w:pPr>
        <w:rPr>
          <w:sz w:val="24"/>
        </w:rPr>
      </w:pPr>
      <w:r>
        <w:rPr>
          <w:sz w:val="24"/>
        </w:rPr>
        <w:t xml:space="preserve">Tu ye jo eventlistener hai ye 2 attributes lega. Pahla uss ka name k </w:t>
      </w:r>
      <w:r w:rsidR="009E530A">
        <w:rPr>
          <w:sz w:val="24"/>
        </w:rPr>
        <w:t>tu ham nay sirf simple single click prr kuch krwana hai tu wo sirf uss ka name click hai agar double click prr kuch krwana chahtay tu uss ka name hota “dblclick”</w:t>
      </w:r>
      <w:r>
        <w:rPr>
          <w:sz w:val="24"/>
        </w:rPr>
        <w:t>. Doosra function lega jiss mein hm kuch b krwa sktay hain..</w:t>
      </w:r>
    </w:p>
    <w:p w:rsidR="008955AA" w:rsidRDefault="008955AA" w:rsidP="007D3C98">
      <w:pPr>
        <w:rPr>
          <w:sz w:val="24"/>
        </w:rPr>
      </w:pPr>
      <w:r>
        <w:rPr>
          <w:sz w:val="24"/>
        </w:rPr>
        <w:t>Tu jo b event krwana ho jiss cheez par tu ye steps follow karo</w:t>
      </w:r>
    </w:p>
    <w:p w:rsidR="008955AA" w:rsidRDefault="008955AA" w:rsidP="008955AA">
      <w:pPr>
        <w:pStyle w:val="ListParagraph"/>
        <w:numPr>
          <w:ilvl w:val="0"/>
          <w:numId w:val="5"/>
        </w:numPr>
        <w:rPr>
          <w:sz w:val="24"/>
        </w:rPr>
      </w:pPr>
      <w:r>
        <w:rPr>
          <w:sz w:val="24"/>
        </w:rPr>
        <w:t>select that node(element) first</w:t>
      </w:r>
    </w:p>
    <w:p w:rsidR="008955AA" w:rsidRDefault="008955AA" w:rsidP="008955AA">
      <w:pPr>
        <w:pStyle w:val="ListParagraph"/>
        <w:numPr>
          <w:ilvl w:val="0"/>
          <w:numId w:val="5"/>
        </w:numPr>
        <w:rPr>
          <w:sz w:val="24"/>
        </w:rPr>
      </w:pPr>
      <w:r>
        <w:rPr>
          <w:sz w:val="24"/>
        </w:rPr>
        <w:t>now add event listener to that element by using addEventListener</w:t>
      </w:r>
    </w:p>
    <w:p w:rsidR="008955AA" w:rsidRDefault="008955AA" w:rsidP="008955AA">
      <w:pPr>
        <w:pStyle w:val="ListParagraph"/>
        <w:numPr>
          <w:ilvl w:val="0"/>
          <w:numId w:val="5"/>
        </w:numPr>
        <w:rPr>
          <w:sz w:val="24"/>
        </w:rPr>
      </w:pPr>
      <w:r>
        <w:rPr>
          <w:sz w:val="24"/>
        </w:rPr>
        <w:t>now jo event listener mein jo function haii uss mein bataao event listener ko k uss element prr krwana kiaa hai tu wo karo.</w:t>
      </w:r>
    </w:p>
    <w:p w:rsidR="009E530A" w:rsidRDefault="009E530A" w:rsidP="009E530A">
      <w:pPr>
        <w:rPr>
          <w:sz w:val="24"/>
        </w:rPr>
      </w:pPr>
      <w:r>
        <w:rPr>
          <w:sz w:val="24"/>
        </w:rPr>
        <w:t>Below code will perform something on double click</w:t>
      </w:r>
    </w:p>
    <w:p w:rsidR="009E530A" w:rsidRPr="009E530A" w:rsidRDefault="009E530A" w:rsidP="009E530A">
      <w:pPr>
        <w:shd w:val="clear" w:color="auto" w:fill="1F1F1F"/>
        <w:spacing w:after="0" w:line="285" w:lineRule="atLeast"/>
        <w:rPr>
          <w:rFonts w:ascii="Consolas" w:eastAsia="Times New Roman" w:hAnsi="Consolas" w:cs="Times New Roman"/>
          <w:color w:val="CCCCCC"/>
          <w:sz w:val="21"/>
          <w:szCs w:val="21"/>
        </w:rPr>
      </w:pPr>
      <w:r w:rsidRPr="009E530A">
        <w:rPr>
          <w:rFonts w:ascii="Consolas" w:eastAsia="Times New Roman" w:hAnsi="Consolas" w:cs="Times New Roman"/>
          <w:color w:val="569CD6"/>
          <w:sz w:val="21"/>
          <w:szCs w:val="21"/>
        </w:rPr>
        <w:t>let</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9CDCFE"/>
          <w:sz w:val="21"/>
          <w:szCs w:val="21"/>
        </w:rPr>
        <w:t>dcp</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D4D4D4"/>
          <w:sz w:val="21"/>
          <w:szCs w:val="21"/>
        </w:rPr>
        <w:t>=</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9CDCFE"/>
          <w:sz w:val="21"/>
          <w:szCs w:val="21"/>
        </w:rPr>
        <w:t>document</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DCDCAA"/>
          <w:sz w:val="21"/>
          <w:szCs w:val="21"/>
        </w:rPr>
        <w:t>querySelector</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CE9178"/>
          <w:sz w:val="21"/>
          <w:szCs w:val="21"/>
        </w:rPr>
        <w:t>"p"</w:t>
      </w:r>
      <w:r w:rsidRPr="009E530A">
        <w:rPr>
          <w:rFonts w:ascii="Consolas" w:eastAsia="Times New Roman" w:hAnsi="Consolas" w:cs="Times New Roman"/>
          <w:color w:val="CCCCCC"/>
          <w:sz w:val="21"/>
          <w:szCs w:val="21"/>
        </w:rPr>
        <w:t>);</w:t>
      </w:r>
    </w:p>
    <w:p w:rsidR="009E530A" w:rsidRPr="009E530A" w:rsidRDefault="009E530A" w:rsidP="009E530A">
      <w:pPr>
        <w:shd w:val="clear" w:color="auto" w:fill="1F1F1F"/>
        <w:spacing w:after="0" w:line="285" w:lineRule="atLeast"/>
        <w:rPr>
          <w:rFonts w:ascii="Consolas" w:eastAsia="Times New Roman" w:hAnsi="Consolas" w:cs="Times New Roman"/>
          <w:color w:val="CCCCCC"/>
          <w:sz w:val="21"/>
          <w:szCs w:val="21"/>
        </w:rPr>
      </w:pPr>
      <w:r w:rsidRPr="009E530A">
        <w:rPr>
          <w:rFonts w:ascii="Consolas" w:eastAsia="Times New Roman" w:hAnsi="Consolas" w:cs="Times New Roman"/>
          <w:color w:val="9CDCFE"/>
          <w:sz w:val="21"/>
          <w:szCs w:val="21"/>
        </w:rPr>
        <w:t>dcp</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DCDCAA"/>
          <w:sz w:val="21"/>
          <w:szCs w:val="21"/>
        </w:rPr>
        <w:t>addEventListener</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CE9178"/>
          <w:sz w:val="21"/>
          <w:szCs w:val="21"/>
        </w:rPr>
        <w:t>"dblclick"</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569CD6"/>
          <w:sz w:val="21"/>
          <w:szCs w:val="21"/>
        </w:rPr>
        <w:t>function</w:t>
      </w:r>
      <w:r w:rsidRPr="009E530A">
        <w:rPr>
          <w:rFonts w:ascii="Consolas" w:eastAsia="Times New Roman" w:hAnsi="Consolas" w:cs="Times New Roman"/>
          <w:color w:val="CCCCCC"/>
          <w:sz w:val="21"/>
          <w:szCs w:val="21"/>
        </w:rPr>
        <w:t xml:space="preserve"> () {</w:t>
      </w:r>
    </w:p>
    <w:p w:rsidR="009E530A" w:rsidRPr="009E530A" w:rsidRDefault="009E530A" w:rsidP="009E530A">
      <w:pPr>
        <w:shd w:val="clear" w:color="auto" w:fill="1F1F1F"/>
        <w:spacing w:after="0" w:line="285" w:lineRule="atLeast"/>
        <w:rPr>
          <w:rFonts w:ascii="Consolas" w:eastAsia="Times New Roman" w:hAnsi="Consolas" w:cs="Times New Roman"/>
          <w:color w:val="CCCCCC"/>
          <w:sz w:val="21"/>
          <w:szCs w:val="21"/>
        </w:rPr>
      </w:pP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9CDCFE"/>
          <w:sz w:val="21"/>
          <w:szCs w:val="21"/>
        </w:rPr>
        <w:t>dcp</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9CDCFE"/>
          <w:sz w:val="21"/>
          <w:szCs w:val="21"/>
        </w:rPr>
        <w:t>style</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9CDCFE"/>
          <w:sz w:val="21"/>
          <w:szCs w:val="21"/>
        </w:rPr>
        <w:t>color</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D4D4D4"/>
          <w:sz w:val="21"/>
          <w:szCs w:val="21"/>
        </w:rPr>
        <w:t>=</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CE9178"/>
          <w:sz w:val="21"/>
          <w:szCs w:val="21"/>
        </w:rPr>
        <w:t>"blue"</w:t>
      </w:r>
      <w:r w:rsidRPr="009E530A">
        <w:rPr>
          <w:rFonts w:ascii="Consolas" w:eastAsia="Times New Roman" w:hAnsi="Consolas" w:cs="Times New Roman"/>
          <w:color w:val="CCCCCC"/>
          <w:sz w:val="21"/>
          <w:szCs w:val="21"/>
        </w:rPr>
        <w:t>;</w:t>
      </w:r>
    </w:p>
    <w:p w:rsidR="009E530A" w:rsidRPr="009E530A" w:rsidRDefault="009E530A" w:rsidP="009E530A">
      <w:pPr>
        <w:shd w:val="clear" w:color="auto" w:fill="1F1F1F"/>
        <w:spacing w:after="0" w:line="285" w:lineRule="atLeast"/>
        <w:rPr>
          <w:rFonts w:ascii="Consolas" w:eastAsia="Times New Roman" w:hAnsi="Consolas" w:cs="Times New Roman"/>
          <w:color w:val="CCCCCC"/>
          <w:sz w:val="21"/>
          <w:szCs w:val="21"/>
        </w:rPr>
      </w:pP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9CDCFE"/>
          <w:sz w:val="21"/>
          <w:szCs w:val="21"/>
        </w:rPr>
        <w:t>dcp</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9CDCFE"/>
          <w:sz w:val="21"/>
          <w:szCs w:val="21"/>
        </w:rPr>
        <w:t>style</w:t>
      </w:r>
      <w:r w:rsidRPr="009E530A">
        <w:rPr>
          <w:rFonts w:ascii="Consolas" w:eastAsia="Times New Roman" w:hAnsi="Consolas" w:cs="Times New Roman"/>
          <w:color w:val="CCCCCC"/>
          <w:sz w:val="21"/>
          <w:szCs w:val="21"/>
        </w:rPr>
        <w:t>.</w:t>
      </w:r>
      <w:r w:rsidRPr="009E530A">
        <w:rPr>
          <w:rFonts w:ascii="Consolas" w:eastAsia="Times New Roman" w:hAnsi="Consolas" w:cs="Times New Roman"/>
          <w:color w:val="9CDCFE"/>
          <w:sz w:val="21"/>
          <w:szCs w:val="21"/>
        </w:rPr>
        <w:t>backgroundColor</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D4D4D4"/>
          <w:sz w:val="21"/>
          <w:szCs w:val="21"/>
        </w:rPr>
        <w:t>=</w:t>
      </w:r>
      <w:r w:rsidRPr="009E530A">
        <w:rPr>
          <w:rFonts w:ascii="Consolas" w:eastAsia="Times New Roman" w:hAnsi="Consolas" w:cs="Times New Roman"/>
          <w:color w:val="CCCCCC"/>
          <w:sz w:val="21"/>
          <w:szCs w:val="21"/>
        </w:rPr>
        <w:t xml:space="preserve"> </w:t>
      </w:r>
      <w:r w:rsidRPr="009E530A">
        <w:rPr>
          <w:rFonts w:ascii="Consolas" w:eastAsia="Times New Roman" w:hAnsi="Consolas" w:cs="Times New Roman"/>
          <w:color w:val="CE9178"/>
          <w:sz w:val="21"/>
          <w:szCs w:val="21"/>
        </w:rPr>
        <w:t>"yellow"</w:t>
      </w:r>
      <w:r w:rsidRPr="009E530A">
        <w:rPr>
          <w:rFonts w:ascii="Consolas" w:eastAsia="Times New Roman" w:hAnsi="Consolas" w:cs="Times New Roman"/>
          <w:color w:val="CCCCCC"/>
          <w:sz w:val="21"/>
          <w:szCs w:val="21"/>
        </w:rPr>
        <w:t>;</w:t>
      </w:r>
    </w:p>
    <w:p w:rsidR="009E530A" w:rsidRPr="009E530A" w:rsidRDefault="009E530A" w:rsidP="009E530A">
      <w:pPr>
        <w:shd w:val="clear" w:color="auto" w:fill="1F1F1F"/>
        <w:spacing w:after="0" w:line="285" w:lineRule="atLeast"/>
        <w:rPr>
          <w:rFonts w:ascii="Consolas" w:eastAsia="Times New Roman" w:hAnsi="Consolas" w:cs="Times New Roman"/>
          <w:color w:val="CCCCCC"/>
          <w:sz w:val="21"/>
          <w:szCs w:val="21"/>
        </w:rPr>
      </w:pPr>
      <w:r w:rsidRPr="009E530A">
        <w:rPr>
          <w:rFonts w:ascii="Consolas" w:eastAsia="Times New Roman" w:hAnsi="Consolas" w:cs="Times New Roman"/>
          <w:color w:val="CCCCCC"/>
          <w:sz w:val="21"/>
          <w:szCs w:val="21"/>
        </w:rPr>
        <w:t>});</w:t>
      </w:r>
    </w:p>
    <w:p w:rsidR="009E530A" w:rsidRDefault="009E530A" w:rsidP="009E530A">
      <w:pPr>
        <w:rPr>
          <w:sz w:val="24"/>
        </w:rPr>
      </w:pPr>
      <w:r>
        <w:rPr>
          <w:sz w:val="24"/>
        </w:rPr>
        <w:t>Because in add event listener we have given “dblclick” which mean that you have to do something when we double click on selected paragraph.</w:t>
      </w:r>
    </w:p>
    <w:p w:rsidR="00E3794D" w:rsidRDefault="00E3794D" w:rsidP="009E530A">
      <w:pPr>
        <w:rPr>
          <w:sz w:val="24"/>
        </w:rPr>
      </w:pPr>
      <w:r w:rsidRPr="00E3794D">
        <w:rPr>
          <w:sz w:val="24"/>
          <w:highlight w:val="yellow"/>
        </w:rPr>
        <w:t>Removing Event Listener</w:t>
      </w:r>
      <w:r>
        <w:rPr>
          <w:sz w:val="24"/>
          <w:highlight w:val="yellow"/>
        </w:rPr>
        <w:t>(removeEventListener)</w:t>
      </w:r>
      <w:r w:rsidRPr="00E3794D">
        <w:rPr>
          <w:sz w:val="24"/>
          <w:highlight w:val="yellow"/>
        </w:rPr>
        <w:t xml:space="preserve"> :</w:t>
      </w:r>
      <w:r>
        <w:rPr>
          <w:sz w:val="24"/>
        </w:rPr>
        <w:t xml:space="preserve"> matlab k kisi element pr pahlay kuch event listener laga huaa hai tu tub removeEventListener ka use karengay. Tu remove krtay huee b hm nay </w:t>
      </w:r>
      <w:r w:rsidR="00122D5A">
        <w:rPr>
          <w:sz w:val="24"/>
        </w:rPr>
        <w:t xml:space="preserve">wo jo event lagaya thaa wohi name ka use krna hai orr function b wohi dobara remove listener mein b use krna hai like </w:t>
      </w:r>
    </w:p>
    <w:p w:rsidR="00012B56" w:rsidRPr="00012B56" w:rsidRDefault="00012B56" w:rsidP="00012B56">
      <w:pPr>
        <w:shd w:val="clear" w:color="auto" w:fill="1F1F1F"/>
        <w:spacing w:after="0" w:line="285" w:lineRule="atLeast"/>
        <w:rPr>
          <w:rFonts w:ascii="Consolas" w:eastAsia="Times New Roman" w:hAnsi="Consolas" w:cs="Times New Roman"/>
          <w:color w:val="CCCCCC"/>
          <w:sz w:val="21"/>
          <w:szCs w:val="21"/>
        </w:rPr>
      </w:pPr>
      <w:r w:rsidRPr="00012B56">
        <w:rPr>
          <w:rFonts w:ascii="Consolas" w:eastAsia="Times New Roman" w:hAnsi="Consolas" w:cs="Times New Roman"/>
          <w:color w:val="569CD6"/>
          <w:sz w:val="21"/>
          <w:szCs w:val="21"/>
        </w:rPr>
        <w:t>let</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9CDCFE"/>
          <w:sz w:val="21"/>
          <w:szCs w:val="21"/>
        </w:rPr>
        <w:t>h3</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D4D4D4"/>
          <w:sz w:val="21"/>
          <w:szCs w:val="21"/>
        </w:rPr>
        <w:t>=</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9CDCFE"/>
          <w:sz w:val="21"/>
          <w:szCs w:val="21"/>
        </w:rPr>
        <w:t>document</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DCDCAA"/>
          <w:sz w:val="21"/>
          <w:szCs w:val="21"/>
        </w:rPr>
        <w:t>querySelector</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CE9178"/>
          <w:sz w:val="21"/>
          <w:szCs w:val="21"/>
        </w:rPr>
        <w:t>"h3"</w:t>
      </w:r>
      <w:r w:rsidRPr="00012B56">
        <w:rPr>
          <w:rFonts w:ascii="Consolas" w:eastAsia="Times New Roman" w:hAnsi="Consolas" w:cs="Times New Roman"/>
          <w:color w:val="CCCCCC"/>
          <w:sz w:val="21"/>
          <w:szCs w:val="21"/>
        </w:rPr>
        <w:t>);</w:t>
      </w:r>
    </w:p>
    <w:p w:rsidR="00012B56" w:rsidRPr="00012B56" w:rsidRDefault="00012B56" w:rsidP="00012B56">
      <w:pPr>
        <w:shd w:val="clear" w:color="auto" w:fill="1F1F1F"/>
        <w:spacing w:after="0" w:line="285" w:lineRule="atLeast"/>
        <w:rPr>
          <w:rFonts w:ascii="Consolas" w:eastAsia="Times New Roman" w:hAnsi="Consolas" w:cs="Times New Roman"/>
          <w:color w:val="CCCCCC"/>
          <w:sz w:val="21"/>
          <w:szCs w:val="21"/>
        </w:rPr>
      </w:pPr>
      <w:r w:rsidRPr="00012B56">
        <w:rPr>
          <w:rFonts w:ascii="Consolas" w:eastAsia="Times New Roman" w:hAnsi="Consolas" w:cs="Times New Roman"/>
          <w:color w:val="569CD6"/>
          <w:sz w:val="21"/>
          <w:szCs w:val="21"/>
        </w:rPr>
        <w:t>function</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DCDCAA"/>
          <w:sz w:val="21"/>
          <w:szCs w:val="21"/>
        </w:rPr>
        <w:t>checkkk</w:t>
      </w:r>
      <w:r w:rsidRPr="00012B56">
        <w:rPr>
          <w:rFonts w:ascii="Consolas" w:eastAsia="Times New Roman" w:hAnsi="Consolas" w:cs="Times New Roman"/>
          <w:color w:val="CCCCCC"/>
          <w:sz w:val="21"/>
          <w:szCs w:val="21"/>
        </w:rPr>
        <w:t>() {</w:t>
      </w:r>
    </w:p>
    <w:p w:rsidR="00012B56" w:rsidRPr="00012B56" w:rsidRDefault="00012B56" w:rsidP="00012B56">
      <w:pPr>
        <w:shd w:val="clear" w:color="auto" w:fill="1F1F1F"/>
        <w:spacing w:after="0" w:line="285" w:lineRule="atLeast"/>
        <w:rPr>
          <w:rFonts w:ascii="Consolas" w:eastAsia="Times New Roman" w:hAnsi="Consolas" w:cs="Times New Roman"/>
          <w:color w:val="CCCCCC"/>
          <w:sz w:val="21"/>
          <w:szCs w:val="21"/>
        </w:rPr>
      </w:pP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9CDCFE"/>
          <w:sz w:val="21"/>
          <w:szCs w:val="21"/>
        </w:rPr>
        <w:t>h3</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9CDCFE"/>
          <w:sz w:val="21"/>
          <w:szCs w:val="21"/>
        </w:rPr>
        <w:t>style</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9CDCFE"/>
          <w:sz w:val="21"/>
          <w:szCs w:val="21"/>
        </w:rPr>
        <w:t>color</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D4D4D4"/>
          <w:sz w:val="21"/>
          <w:szCs w:val="21"/>
        </w:rPr>
        <w:t>=</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CE9178"/>
          <w:sz w:val="21"/>
          <w:szCs w:val="21"/>
        </w:rPr>
        <w:t>"red"</w:t>
      </w:r>
      <w:r w:rsidRPr="00012B56">
        <w:rPr>
          <w:rFonts w:ascii="Consolas" w:eastAsia="Times New Roman" w:hAnsi="Consolas" w:cs="Times New Roman"/>
          <w:color w:val="CCCCCC"/>
          <w:sz w:val="21"/>
          <w:szCs w:val="21"/>
        </w:rPr>
        <w:t>;</w:t>
      </w:r>
    </w:p>
    <w:p w:rsidR="00012B56" w:rsidRPr="00012B56" w:rsidRDefault="00012B56" w:rsidP="00012B56">
      <w:pPr>
        <w:shd w:val="clear" w:color="auto" w:fill="1F1F1F"/>
        <w:spacing w:after="0" w:line="285" w:lineRule="atLeast"/>
        <w:rPr>
          <w:rFonts w:ascii="Consolas" w:eastAsia="Times New Roman" w:hAnsi="Consolas" w:cs="Times New Roman"/>
          <w:color w:val="CCCCCC"/>
          <w:sz w:val="21"/>
          <w:szCs w:val="21"/>
        </w:rPr>
      </w:pPr>
      <w:r w:rsidRPr="00012B56">
        <w:rPr>
          <w:rFonts w:ascii="Consolas" w:eastAsia="Times New Roman" w:hAnsi="Consolas" w:cs="Times New Roman"/>
          <w:color w:val="CCCCCC"/>
          <w:sz w:val="21"/>
          <w:szCs w:val="21"/>
        </w:rPr>
        <w:t>}</w:t>
      </w:r>
    </w:p>
    <w:p w:rsidR="00012B56" w:rsidRPr="00012B56" w:rsidRDefault="00012B56" w:rsidP="00012B56">
      <w:pPr>
        <w:shd w:val="clear" w:color="auto" w:fill="1F1F1F"/>
        <w:spacing w:after="0" w:line="285" w:lineRule="atLeast"/>
        <w:rPr>
          <w:rFonts w:ascii="Consolas" w:eastAsia="Times New Roman" w:hAnsi="Consolas" w:cs="Times New Roman"/>
          <w:color w:val="CCCCCC"/>
          <w:sz w:val="21"/>
          <w:szCs w:val="21"/>
        </w:rPr>
      </w:pPr>
      <w:r w:rsidRPr="00012B56">
        <w:rPr>
          <w:rFonts w:ascii="Consolas" w:eastAsia="Times New Roman" w:hAnsi="Consolas" w:cs="Times New Roman"/>
          <w:color w:val="9CDCFE"/>
          <w:sz w:val="21"/>
          <w:szCs w:val="21"/>
        </w:rPr>
        <w:t>h3</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DCDCAA"/>
          <w:sz w:val="21"/>
          <w:szCs w:val="21"/>
        </w:rPr>
        <w:t>addEventListener</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CE9178"/>
          <w:sz w:val="21"/>
          <w:szCs w:val="21"/>
        </w:rPr>
        <w:t>"click"</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DCDCAA"/>
          <w:sz w:val="21"/>
          <w:szCs w:val="21"/>
        </w:rPr>
        <w:t>checkkk</w:t>
      </w:r>
      <w:r w:rsidRPr="00012B56">
        <w:rPr>
          <w:rFonts w:ascii="Consolas" w:eastAsia="Times New Roman" w:hAnsi="Consolas" w:cs="Times New Roman"/>
          <w:color w:val="CCCCCC"/>
          <w:sz w:val="21"/>
          <w:szCs w:val="21"/>
        </w:rPr>
        <w:t>);</w:t>
      </w:r>
    </w:p>
    <w:p w:rsidR="00012B56" w:rsidRPr="00012B56" w:rsidRDefault="00012B56" w:rsidP="00012B56">
      <w:pPr>
        <w:shd w:val="clear" w:color="auto" w:fill="1F1F1F"/>
        <w:spacing w:after="0" w:line="285" w:lineRule="atLeast"/>
        <w:rPr>
          <w:rFonts w:ascii="Consolas" w:eastAsia="Times New Roman" w:hAnsi="Consolas" w:cs="Times New Roman"/>
          <w:color w:val="CCCCCC"/>
          <w:sz w:val="21"/>
          <w:szCs w:val="21"/>
        </w:rPr>
      </w:pPr>
      <w:r w:rsidRPr="00012B56">
        <w:rPr>
          <w:rFonts w:ascii="Consolas" w:eastAsia="Times New Roman" w:hAnsi="Consolas" w:cs="Times New Roman"/>
          <w:color w:val="9CDCFE"/>
          <w:sz w:val="21"/>
          <w:szCs w:val="21"/>
        </w:rPr>
        <w:t>h3</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DCDCAA"/>
          <w:sz w:val="21"/>
          <w:szCs w:val="21"/>
        </w:rPr>
        <w:t>removeEventListener</w:t>
      </w:r>
      <w:r w:rsidRPr="00012B56">
        <w:rPr>
          <w:rFonts w:ascii="Consolas" w:eastAsia="Times New Roman" w:hAnsi="Consolas" w:cs="Times New Roman"/>
          <w:color w:val="CCCCCC"/>
          <w:sz w:val="21"/>
          <w:szCs w:val="21"/>
        </w:rPr>
        <w:t>(</w:t>
      </w:r>
      <w:r w:rsidRPr="00012B56">
        <w:rPr>
          <w:rFonts w:ascii="Consolas" w:eastAsia="Times New Roman" w:hAnsi="Consolas" w:cs="Times New Roman"/>
          <w:color w:val="CE9178"/>
          <w:sz w:val="21"/>
          <w:szCs w:val="21"/>
        </w:rPr>
        <w:t>"click"</w:t>
      </w:r>
      <w:r w:rsidRPr="00012B56">
        <w:rPr>
          <w:rFonts w:ascii="Consolas" w:eastAsia="Times New Roman" w:hAnsi="Consolas" w:cs="Times New Roman"/>
          <w:color w:val="CCCCCC"/>
          <w:sz w:val="21"/>
          <w:szCs w:val="21"/>
        </w:rPr>
        <w:t xml:space="preserve">, </w:t>
      </w:r>
      <w:r w:rsidRPr="00012B56">
        <w:rPr>
          <w:rFonts w:ascii="Consolas" w:eastAsia="Times New Roman" w:hAnsi="Consolas" w:cs="Times New Roman"/>
          <w:color w:val="DCDCAA"/>
          <w:sz w:val="21"/>
          <w:szCs w:val="21"/>
        </w:rPr>
        <w:t>checkkk</w:t>
      </w:r>
      <w:r w:rsidRPr="00012B56">
        <w:rPr>
          <w:rFonts w:ascii="Consolas" w:eastAsia="Times New Roman" w:hAnsi="Consolas" w:cs="Times New Roman"/>
          <w:color w:val="CCCCCC"/>
          <w:sz w:val="21"/>
          <w:szCs w:val="21"/>
        </w:rPr>
        <w:t>);</w:t>
      </w:r>
    </w:p>
    <w:p w:rsidR="00012B56" w:rsidRDefault="00012B56" w:rsidP="009E530A">
      <w:pPr>
        <w:rPr>
          <w:sz w:val="24"/>
        </w:rPr>
      </w:pPr>
      <w:r>
        <w:rPr>
          <w:sz w:val="24"/>
        </w:rPr>
        <w:t xml:space="preserve">tu iss mein siraf farq ye hai k jab ham removeEventListener ko use karein tu hm nay wohi </w:t>
      </w:r>
      <w:r w:rsidR="00185049">
        <w:rPr>
          <w:sz w:val="24"/>
        </w:rPr>
        <w:t xml:space="preserve">lagana haii jaisay k hm nay click ka event add kiyaa tu hm nay wohi click likhnaa hoga orr jo function hai wo hm wohi same function lagayengay. Lekin hm nay uss function ko alag likhnaa parega </w:t>
      </w:r>
      <w:r w:rsidR="00185049">
        <w:rPr>
          <w:sz w:val="24"/>
        </w:rPr>
        <w:lastRenderedPageBreak/>
        <w:t>taakay uss ko dono mein use kr sakein warna phir work nai karega. Tu matlab hm nay jo apply karwana hai function uss function ko ham nay phirr alag banana parega. Taakay dono mein use kar sakein. Matlab addeventlistener mein b orr removeEventlistener mein b just like given above.</w:t>
      </w:r>
    </w:p>
    <w:p w:rsidR="00EC535F" w:rsidRDefault="00EC535F" w:rsidP="009E530A">
      <w:pPr>
        <w:rPr>
          <w:sz w:val="24"/>
        </w:rPr>
      </w:pPr>
      <w:r w:rsidRPr="00EC535F">
        <w:rPr>
          <w:sz w:val="24"/>
          <w:highlight w:val="yellow"/>
        </w:rPr>
        <w:t>Common Events :</w:t>
      </w:r>
    </w:p>
    <w:p w:rsidR="00EC535F" w:rsidRDefault="00C248F0" w:rsidP="009E530A">
      <w:pPr>
        <w:rPr>
          <w:sz w:val="24"/>
        </w:rPr>
      </w:pPr>
      <w:r>
        <w:rPr>
          <w:sz w:val="24"/>
        </w:rPr>
        <w:t>There are lots of events which we can use like click and dblclick we cannot memorize all of them here are some common events that are commonly used.</w:t>
      </w:r>
    </w:p>
    <w:p w:rsidR="003D1A8D" w:rsidRDefault="003D1A8D" w:rsidP="003D1A8D">
      <w:pPr>
        <w:pStyle w:val="ListParagraph"/>
        <w:numPr>
          <w:ilvl w:val="0"/>
          <w:numId w:val="6"/>
        </w:numPr>
        <w:rPr>
          <w:sz w:val="24"/>
        </w:rPr>
      </w:pPr>
      <w:r>
        <w:rPr>
          <w:sz w:val="24"/>
        </w:rPr>
        <w:t>Input</w:t>
      </w:r>
      <w:r w:rsidR="008413DA">
        <w:rPr>
          <w:sz w:val="24"/>
        </w:rPr>
        <w:t>:</w:t>
      </w:r>
      <w:r>
        <w:rPr>
          <w:sz w:val="24"/>
        </w:rPr>
        <w:t xml:space="preserve"> (jab b hm kisi input pr kuch input karein tu iss mein apna pasandeeda event perform karwa sktay hain, matlab kisi textform mein jab koi type kareay tu phir hm kuch envent ko perform krwana chahein tu kr sktay hian iss say)</w:t>
      </w:r>
    </w:p>
    <w:p w:rsidR="008413DA" w:rsidRDefault="008413DA" w:rsidP="003D1A8D">
      <w:pPr>
        <w:pStyle w:val="ListParagraph"/>
        <w:numPr>
          <w:ilvl w:val="0"/>
          <w:numId w:val="6"/>
        </w:numPr>
        <w:rPr>
          <w:sz w:val="24"/>
        </w:rPr>
      </w:pPr>
      <w:r>
        <w:rPr>
          <w:sz w:val="24"/>
        </w:rPr>
        <w:t>Change event:(ye tub chalta hai jab apka koi input select ya text area mein koi change ajaye</w:t>
      </w:r>
    </w:p>
    <w:p w:rsidR="003D1A8D" w:rsidRDefault="00632B5D" w:rsidP="00632B5D">
      <w:pPr>
        <w:rPr>
          <w:sz w:val="24"/>
        </w:rPr>
      </w:pPr>
      <w:r w:rsidRPr="00632B5D">
        <w:rPr>
          <w:sz w:val="24"/>
          <w:highlight w:val="yellow"/>
        </w:rPr>
        <w:t>Input:</w:t>
      </w:r>
      <w:r>
        <w:rPr>
          <w:sz w:val="24"/>
        </w:rPr>
        <w:t xml:space="preserve"> we can use it like this</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569CD6"/>
          <w:sz w:val="21"/>
          <w:szCs w:val="21"/>
        </w:rPr>
        <w:t>let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minput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D4D4D4"/>
          <w:sz w:val="21"/>
          <w:szCs w:val="21"/>
        </w:rPr>
        <w: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document</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DCDCAA"/>
          <w:sz w:val="21"/>
          <w:szCs w:val="21"/>
        </w:rPr>
        <w:t>querySelector</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CE9178"/>
          <w:sz w:val="21"/>
          <w:szCs w:val="21"/>
        </w:rPr>
        <w:t>"input"</w:t>
      </w:r>
      <w:r w:rsidRPr="00632B5D">
        <w:rPr>
          <w:rFonts w:ascii="Consolas" w:eastAsia="Times New Roman" w:hAnsi="Consolas" w:cs="Times New Roman"/>
          <w:color w:val="CCCCCC"/>
          <w:sz w:val="21"/>
          <w:szCs w:val="21"/>
        </w:rPr>
        <w:t>);</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9CDCFE"/>
          <w:sz w:val="21"/>
          <w:szCs w:val="21"/>
        </w:rPr>
        <w:t>minput</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DCDCAA"/>
          <w:sz w:val="21"/>
          <w:szCs w:val="21"/>
        </w:rPr>
        <w:t>addEventListener</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CE9178"/>
          <w:sz w:val="21"/>
          <w:szCs w:val="21"/>
        </w:rPr>
        <w:t>"input"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569CD6"/>
          <w:sz w:val="21"/>
          <w:szCs w:val="21"/>
        </w:rPr>
        <w:t>function</w:t>
      </w:r>
      <w:r w:rsidRPr="00632B5D">
        <w:rPr>
          <w:rFonts w:ascii="Consolas" w:eastAsia="Times New Roman" w:hAnsi="Consolas" w:cs="Times New Roman"/>
          <w:color w:val="CCCCCC"/>
          <w:sz w:val="21"/>
          <w:szCs w:val="21"/>
        </w:rPr>
        <w:t xml:space="preserve"> () {</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console</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DCDCAA"/>
          <w:sz w:val="21"/>
          <w:szCs w:val="21"/>
        </w:rPr>
        <w:t>log</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CE9178"/>
          <w:sz w:val="21"/>
          <w:szCs w:val="21"/>
        </w:rPr>
        <w:t>"something inputed.."</w:t>
      </w:r>
      <w:r w:rsidRPr="00632B5D">
        <w:rPr>
          <w:rFonts w:ascii="Consolas" w:eastAsia="Times New Roman" w:hAnsi="Consolas" w:cs="Times New Roman"/>
          <w:color w:val="CCCCCC"/>
          <w:sz w:val="21"/>
          <w:szCs w:val="21"/>
        </w:rPr>
        <w:t>);</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CCCCCC"/>
          <w:sz w:val="21"/>
          <w:szCs w:val="21"/>
        </w:rPr>
        <w:t>});</w:t>
      </w:r>
    </w:p>
    <w:p w:rsidR="00632B5D" w:rsidRDefault="00632B5D" w:rsidP="00632B5D">
      <w:pPr>
        <w:rPr>
          <w:sz w:val="24"/>
        </w:rPr>
      </w:pPr>
      <w:r>
        <w:rPr>
          <w:sz w:val="24"/>
        </w:rPr>
        <w:t xml:space="preserve">Tu wo jo input jo hoga uss mei kuch b type jab hoga even k space b tu humein console prr something inputed likh kr ajaye ga… utni hii baar jitni baar type hua ho.. tu for eg agar humay maloom karna k matlab kuch kuch input haii to wo text kiaa hai tu wo b hm find kr sktay hain like </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569CD6"/>
          <w:sz w:val="21"/>
          <w:szCs w:val="21"/>
        </w:rPr>
        <w:t>let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mminput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D4D4D4"/>
          <w:sz w:val="21"/>
          <w:szCs w:val="21"/>
        </w:rPr>
        <w: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document</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DCDCAA"/>
          <w:sz w:val="21"/>
          <w:szCs w:val="21"/>
        </w:rPr>
        <w:t>querySelector</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CE9178"/>
          <w:sz w:val="21"/>
          <w:szCs w:val="21"/>
        </w:rPr>
        <w:t>"input"</w:t>
      </w:r>
      <w:r w:rsidRPr="00632B5D">
        <w:rPr>
          <w:rFonts w:ascii="Consolas" w:eastAsia="Times New Roman" w:hAnsi="Consolas" w:cs="Times New Roman"/>
          <w:color w:val="CCCCCC"/>
          <w:sz w:val="21"/>
          <w:szCs w:val="21"/>
        </w:rPr>
        <w:t>);</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9CDCFE"/>
          <w:sz w:val="21"/>
          <w:szCs w:val="21"/>
        </w:rPr>
        <w:t>mminput</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DCDCAA"/>
          <w:sz w:val="21"/>
          <w:szCs w:val="21"/>
        </w:rPr>
        <w:t>addEventListener</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CE9178"/>
          <w:sz w:val="21"/>
          <w:szCs w:val="21"/>
        </w:rPr>
        <w:t>"input"</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569CD6"/>
          <w:sz w:val="21"/>
          <w:szCs w:val="21"/>
        </w:rPr>
        <w:t>function</w:t>
      </w: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val</w:t>
      </w:r>
      <w:r w:rsidRPr="00632B5D">
        <w:rPr>
          <w:rFonts w:ascii="Consolas" w:eastAsia="Times New Roman" w:hAnsi="Consolas" w:cs="Times New Roman"/>
          <w:color w:val="CCCCCC"/>
          <w:sz w:val="21"/>
          <w:szCs w:val="21"/>
        </w:rPr>
        <w:t>) {</w:t>
      </w:r>
    </w:p>
    <w:p w:rsidR="00632B5D" w:rsidRPr="00632B5D" w:rsidRDefault="00632B5D" w:rsidP="00632B5D">
      <w:pPr>
        <w:shd w:val="clear" w:color="auto" w:fill="1F1F1F"/>
        <w:spacing w:after="0" w:line="285" w:lineRule="atLeast"/>
        <w:rPr>
          <w:rFonts w:ascii="Consolas" w:eastAsia="Times New Roman" w:hAnsi="Consolas" w:cs="Times New Roman"/>
          <w:color w:val="CCCCCC"/>
          <w:sz w:val="21"/>
          <w:szCs w:val="21"/>
        </w:rPr>
      </w:pPr>
      <w:r w:rsidRPr="00632B5D">
        <w:rPr>
          <w:rFonts w:ascii="Consolas" w:eastAsia="Times New Roman" w:hAnsi="Consolas" w:cs="Times New Roman"/>
          <w:color w:val="CCCCCC"/>
          <w:sz w:val="21"/>
          <w:szCs w:val="21"/>
        </w:rPr>
        <w:t xml:space="preserve">  </w:t>
      </w:r>
      <w:r w:rsidRPr="00632B5D">
        <w:rPr>
          <w:rFonts w:ascii="Consolas" w:eastAsia="Times New Roman" w:hAnsi="Consolas" w:cs="Times New Roman"/>
          <w:color w:val="9CDCFE"/>
          <w:sz w:val="21"/>
          <w:szCs w:val="21"/>
        </w:rPr>
        <w:t>console</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DCDCAA"/>
          <w:sz w:val="21"/>
          <w:szCs w:val="21"/>
        </w:rPr>
        <w:t>log</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9CDCFE"/>
          <w:sz w:val="21"/>
          <w:szCs w:val="21"/>
        </w:rPr>
        <w:t>val</w:t>
      </w:r>
      <w:r w:rsidRPr="00632B5D">
        <w:rPr>
          <w:rFonts w:ascii="Consolas" w:eastAsia="Times New Roman" w:hAnsi="Consolas" w:cs="Times New Roman"/>
          <w:color w:val="CCCCCC"/>
          <w:sz w:val="21"/>
          <w:szCs w:val="21"/>
        </w:rPr>
        <w:t>.</w:t>
      </w:r>
      <w:r w:rsidRPr="00632B5D">
        <w:rPr>
          <w:rFonts w:ascii="Consolas" w:eastAsia="Times New Roman" w:hAnsi="Consolas" w:cs="Times New Roman"/>
          <w:color w:val="9CDCFE"/>
          <w:sz w:val="21"/>
          <w:szCs w:val="21"/>
        </w:rPr>
        <w:t>data</w:t>
      </w:r>
      <w:r w:rsidRPr="00632B5D">
        <w:rPr>
          <w:rFonts w:ascii="Consolas" w:eastAsia="Times New Roman" w:hAnsi="Consolas" w:cs="Times New Roman"/>
          <w:color w:val="CCCCCC"/>
          <w:sz w:val="21"/>
          <w:szCs w:val="21"/>
        </w:rPr>
        <w:t>);</w:t>
      </w:r>
    </w:p>
    <w:p w:rsidR="00632B5D" w:rsidRDefault="00632B5D" w:rsidP="00632B5D">
      <w:pPr>
        <w:rPr>
          <w:sz w:val="24"/>
        </w:rPr>
      </w:pPr>
      <w:r>
        <w:rPr>
          <w:sz w:val="24"/>
        </w:rPr>
        <w:t>tu wo jo input mein jo b type karega tu wo function k val mein aye ga. Ye simple variable hai is ka name kuch b ho skta hai. Tu iss ko hm console karein tu hm nay val likhaa orr ye jo data uss k baad hm nay likhaa hai tu ye hm nay use method say console.dir() mein uss ki elements mein dhaikaa k aik key hai jiss mein wo jo text type hota hai tu aata hai tu wo data aik key hai input ki tag mein . tu iss liiyee hm nay val.data use kiyaa tu ab jo b likhaa jaye ga wohi text console prr print ho kr aye ga.</w:t>
      </w:r>
    </w:p>
    <w:p w:rsidR="00131D14" w:rsidRDefault="00131D14" w:rsidP="00632B5D">
      <w:pPr>
        <w:rPr>
          <w:sz w:val="24"/>
        </w:rPr>
      </w:pPr>
      <w:r>
        <w:rPr>
          <w:sz w:val="24"/>
        </w:rPr>
        <w:t>Agar hm space add karengay tu data mein space aye ga magar agar backspace use karengay tu phir data mein null print hoga.</w:t>
      </w:r>
      <w:r w:rsidR="001E18DD">
        <w:rPr>
          <w:sz w:val="24"/>
        </w:rPr>
        <w:t xml:space="preserve"> </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569CD6"/>
          <w:sz w:val="21"/>
          <w:szCs w:val="21"/>
        </w:rPr>
        <w:t>let</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9CDCFE"/>
          <w:sz w:val="21"/>
          <w:szCs w:val="21"/>
        </w:rPr>
        <w:t>sndinput</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D4D4D4"/>
          <w:sz w:val="21"/>
          <w:szCs w:val="21"/>
        </w:rPr>
        <w:t>=</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9CDCFE"/>
          <w:sz w:val="21"/>
          <w:szCs w:val="21"/>
        </w:rPr>
        <w:t>document</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DCDCAA"/>
          <w:sz w:val="21"/>
          <w:szCs w:val="21"/>
        </w:rPr>
        <w:t>getElementById</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CE9178"/>
          <w:sz w:val="21"/>
          <w:szCs w:val="21"/>
        </w:rPr>
        <w:t>"sndinput"</w:t>
      </w:r>
      <w:r w:rsidRPr="001E18DD">
        <w:rPr>
          <w:rFonts w:ascii="Consolas" w:eastAsia="Times New Roman" w:hAnsi="Consolas" w:cs="Times New Roman"/>
          <w:color w:val="CCCCCC"/>
          <w:sz w:val="21"/>
          <w:szCs w:val="21"/>
        </w:rPr>
        <w:t>);</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9CDCFE"/>
          <w:sz w:val="21"/>
          <w:szCs w:val="21"/>
        </w:rPr>
        <w:t>sndinput</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DCDCAA"/>
          <w:sz w:val="21"/>
          <w:szCs w:val="21"/>
        </w:rPr>
        <w:t>addEventListener</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CE9178"/>
          <w:sz w:val="21"/>
          <w:szCs w:val="21"/>
        </w:rPr>
        <w:t>"input"</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569CD6"/>
          <w:sz w:val="21"/>
          <w:szCs w:val="21"/>
        </w:rPr>
        <w:t>function</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9CDCFE"/>
          <w:sz w:val="21"/>
          <w:szCs w:val="21"/>
        </w:rPr>
        <w:t>details</w:t>
      </w:r>
      <w:r w:rsidRPr="001E18DD">
        <w:rPr>
          <w:rFonts w:ascii="Consolas" w:eastAsia="Times New Roman" w:hAnsi="Consolas" w:cs="Times New Roman"/>
          <w:color w:val="CCCCCC"/>
          <w:sz w:val="21"/>
          <w:szCs w:val="21"/>
        </w:rPr>
        <w:t>) {</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6A9955"/>
          <w:sz w:val="21"/>
          <w:szCs w:val="21"/>
        </w:rPr>
        <w:t>//   console.log(details.data);</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C586C0"/>
          <w:sz w:val="21"/>
          <w:szCs w:val="21"/>
        </w:rPr>
        <w:t>if</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9CDCFE"/>
          <w:sz w:val="21"/>
          <w:szCs w:val="21"/>
        </w:rPr>
        <w:t>details</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9CDCFE"/>
          <w:sz w:val="21"/>
          <w:szCs w:val="21"/>
        </w:rPr>
        <w:t>data</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D4D4D4"/>
          <w:sz w:val="21"/>
          <w:szCs w:val="21"/>
        </w:rPr>
        <w:t>!==</w:t>
      </w: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569CD6"/>
          <w:sz w:val="21"/>
          <w:szCs w:val="21"/>
        </w:rPr>
        <w:t>null</w:t>
      </w:r>
      <w:r w:rsidRPr="001E18DD">
        <w:rPr>
          <w:rFonts w:ascii="Consolas" w:eastAsia="Times New Roman" w:hAnsi="Consolas" w:cs="Times New Roman"/>
          <w:color w:val="CCCCCC"/>
          <w:sz w:val="21"/>
          <w:szCs w:val="21"/>
        </w:rPr>
        <w:t>) {</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CCCCCC"/>
          <w:sz w:val="21"/>
          <w:szCs w:val="21"/>
        </w:rPr>
        <w:t xml:space="preserve">    </w:t>
      </w:r>
      <w:r w:rsidRPr="001E18DD">
        <w:rPr>
          <w:rFonts w:ascii="Consolas" w:eastAsia="Times New Roman" w:hAnsi="Consolas" w:cs="Times New Roman"/>
          <w:color w:val="9CDCFE"/>
          <w:sz w:val="21"/>
          <w:szCs w:val="21"/>
        </w:rPr>
        <w:t>console</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DCDCAA"/>
          <w:sz w:val="21"/>
          <w:szCs w:val="21"/>
        </w:rPr>
        <w:t>log</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9CDCFE"/>
          <w:sz w:val="21"/>
          <w:szCs w:val="21"/>
        </w:rPr>
        <w:t>details</w:t>
      </w:r>
      <w:r w:rsidRPr="001E18DD">
        <w:rPr>
          <w:rFonts w:ascii="Consolas" w:eastAsia="Times New Roman" w:hAnsi="Consolas" w:cs="Times New Roman"/>
          <w:color w:val="CCCCCC"/>
          <w:sz w:val="21"/>
          <w:szCs w:val="21"/>
        </w:rPr>
        <w:t>.</w:t>
      </w:r>
      <w:r w:rsidRPr="001E18DD">
        <w:rPr>
          <w:rFonts w:ascii="Consolas" w:eastAsia="Times New Roman" w:hAnsi="Consolas" w:cs="Times New Roman"/>
          <w:color w:val="9CDCFE"/>
          <w:sz w:val="21"/>
          <w:szCs w:val="21"/>
        </w:rPr>
        <w:t>data</w:t>
      </w:r>
      <w:r w:rsidRPr="001E18DD">
        <w:rPr>
          <w:rFonts w:ascii="Consolas" w:eastAsia="Times New Roman" w:hAnsi="Consolas" w:cs="Times New Roman"/>
          <w:color w:val="CCCCCC"/>
          <w:sz w:val="21"/>
          <w:szCs w:val="21"/>
        </w:rPr>
        <w:t>);</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CCCCCC"/>
          <w:sz w:val="21"/>
          <w:szCs w:val="21"/>
        </w:rPr>
        <w:t>  }</w:t>
      </w:r>
    </w:p>
    <w:p w:rsidR="001E18DD" w:rsidRPr="001E18DD" w:rsidRDefault="001E18DD" w:rsidP="001E18DD">
      <w:pPr>
        <w:shd w:val="clear" w:color="auto" w:fill="1F1F1F"/>
        <w:spacing w:after="0" w:line="285" w:lineRule="atLeast"/>
        <w:rPr>
          <w:rFonts w:ascii="Consolas" w:eastAsia="Times New Roman" w:hAnsi="Consolas" w:cs="Times New Roman"/>
          <w:color w:val="CCCCCC"/>
          <w:sz w:val="21"/>
          <w:szCs w:val="21"/>
        </w:rPr>
      </w:pPr>
      <w:r w:rsidRPr="001E18DD">
        <w:rPr>
          <w:rFonts w:ascii="Consolas" w:eastAsia="Times New Roman" w:hAnsi="Consolas" w:cs="Times New Roman"/>
          <w:color w:val="CCCCCC"/>
          <w:sz w:val="21"/>
          <w:szCs w:val="21"/>
        </w:rPr>
        <w:lastRenderedPageBreak/>
        <w:t>});</w:t>
      </w:r>
    </w:p>
    <w:p w:rsidR="001E18DD" w:rsidRDefault="001E18DD" w:rsidP="00632B5D">
      <w:pPr>
        <w:rPr>
          <w:sz w:val="24"/>
        </w:rPr>
      </w:pPr>
      <w:r>
        <w:rPr>
          <w:sz w:val="24"/>
        </w:rPr>
        <w:t>Tu hm nay iss ko ye condition de deiiiii k agar jab b null na ho tu print krr diyaa karoo or agar null ho tu print na krna. Tu ye null ko print nai karega.</w:t>
      </w:r>
    </w:p>
    <w:p w:rsidR="008413DA" w:rsidRDefault="008413DA" w:rsidP="00632B5D">
      <w:pPr>
        <w:rPr>
          <w:sz w:val="24"/>
        </w:rPr>
      </w:pPr>
      <w:r w:rsidRPr="008413DA">
        <w:rPr>
          <w:sz w:val="24"/>
          <w:highlight w:val="yellow"/>
        </w:rPr>
        <w:t>Change:</w:t>
      </w:r>
      <w:r>
        <w:rPr>
          <w:sz w:val="24"/>
        </w:rPr>
        <w:t>(event listener)</w:t>
      </w:r>
    </w:p>
    <w:p w:rsid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h2</w:t>
      </w:r>
      <w:r w:rsidRPr="006325F3">
        <w:rPr>
          <w:rFonts w:ascii="Consolas" w:eastAsia="Times New Roman" w:hAnsi="Consolas" w:cs="Times New Roman"/>
          <w:color w:val="808080"/>
          <w:sz w:val="21"/>
          <w:szCs w:val="21"/>
        </w:rPr>
        <w:t>&gt;</w:t>
      </w:r>
      <w:r w:rsidRPr="006325F3">
        <w:rPr>
          <w:rFonts w:ascii="Consolas" w:eastAsia="Times New Roman" w:hAnsi="Consolas" w:cs="Times New Roman"/>
          <w:color w:val="CCCCCC"/>
          <w:sz w:val="21"/>
          <w:szCs w:val="21"/>
        </w:rPr>
        <w:t>Select your device</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h2</w:t>
      </w:r>
      <w:r w:rsidRPr="006325F3">
        <w:rPr>
          <w:rFonts w:ascii="Consolas" w:eastAsia="Times New Roman" w:hAnsi="Consolas" w:cs="Times New Roman"/>
          <w:color w:val="808080"/>
          <w:sz w:val="21"/>
          <w:szCs w:val="21"/>
        </w:rPr>
        <w:t>&gt;</w:t>
      </w:r>
    </w:p>
    <w:p w:rsidR="006325F3" w:rsidRP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select</w:t>
      </w:r>
      <w:r w:rsidRPr="006325F3">
        <w:rPr>
          <w:rFonts w:ascii="Consolas" w:eastAsia="Times New Roman" w:hAnsi="Consolas" w:cs="Times New Roman"/>
          <w:color w:val="808080"/>
          <w:sz w:val="21"/>
          <w:szCs w:val="21"/>
        </w:rPr>
        <w:t>&gt;</w:t>
      </w:r>
    </w:p>
    <w:p w:rsidR="006325F3" w:rsidRP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9CDCFE"/>
          <w:sz w:val="21"/>
          <w:szCs w:val="21"/>
        </w:rPr>
        <w:t>selected</w:t>
      </w: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9CDCFE"/>
          <w:sz w:val="21"/>
          <w:szCs w:val="21"/>
        </w:rPr>
        <w:t>disabled</w:t>
      </w:r>
      <w:r w:rsidRPr="006325F3">
        <w:rPr>
          <w:rFonts w:ascii="Consolas" w:eastAsia="Times New Roman" w:hAnsi="Consolas" w:cs="Times New Roman"/>
          <w:color w:val="808080"/>
          <w:sz w:val="21"/>
          <w:szCs w:val="21"/>
        </w:rPr>
        <w:t>&gt;</w:t>
      </w:r>
      <w:r w:rsidRPr="006325F3">
        <w:rPr>
          <w:rFonts w:ascii="Consolas" w:eastAsia="Times New Roman" w:hAnsi="Consolas" w:cs="Times New Roman"/>
          <w:color w:val="CCCCCC"/>
          <w:sz w:val="21"/>
          <w:szCs w:val="21"/>
        </w:rPr>
        <w:t>Choose your device</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808080"/>
          <w:sz w:val="21"/>
          <w:szCs w:val="21"/>
        </w:rPr>
        <w:t>&gt;</w:t>
      </w:r>
    </w:p>
    <w:p w:rsidR="006325F3" w:rsidRP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9CDCFE"/>
          <w:sz w:val="21"/>
          <w:szCs w:val="21"/>
        </w:rPr>
        <w:t>value</w:t>
      </w:r>
      <w:r w:rsidRPr="006325F3">
        <w:rPr>
          <w:rFonts w:ascii="Consolas" w:eastAsia="Times New Roman" w:hAnsi="Consolas" w:cs="Times New Roman"/>
          <w:color w:val="CCCCCC"/>
          <w:sz w:val="21"/>
          <w:szCs w:val="21"/>
        </w:rPr>
        <w:t>=</w:t>
      </w:r>
      <w:r w:rsidRPr="006325F3">
        <w:rPr>
          <w:rFonts w:ascii="Consolas" w:eastAsia="Times New Roman" w:hAnsi="Consolas" w:cs="Times New Roman"/>
          <w:color w:val="CE9178"/>
          <w:sz w:val="21"/>
          <w:szCs w:val="21"/>
        </w:rPr>
        <w:t>"samsung"</w:t>
      </w:r>
      <w:r w:rsidRPr="006325F3">
        <w:rPr>
          <w:rFonts w:ascii="Consolas" w:eastAsia="Times New Roman" w:hAnsi="Consolas" w:cs="Times New Roman"/>
          <w:color w:val="808080"/>
          <w:sz w:val="21"/>
          <w:szCs w:val="21"/>
        </w:rPr>
        <w:t>&gt;</w:t>
      </w:r>
      <w:r w:rsidRPr="006325F3">
        <w:rPr>
          <w:rFonts w:ascii="Consolas" w:eastAsia="Times New Roman" w:hAnsi="Consolas" w:cs="Times New Roman"/>
          <w:color w:val="CCCCCC"/>
          <w:sz w:val="21"/>
          <w:szCs w:val="21"/>
        </w:rPr>
        <w:t>samsung</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808080"/>
          <w:sz w:val="21"/>
          <w:szCs w:val="21"/>
        </w:rPr>
        <w:t>&gt;</w:t>
      </w:r>
    </w:p>
    <w:p w:rsidR="006325F3" w:rsidRP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9CDCFE"/>
          <w:sz w:val="21"/>
          <w:szCs w:val="21"/>
        </w:rPr>
        <w:t>value</w:t>
      </w:r>
      <w:r w:rsidRPr="006325F3">
        <w:rPr>
          <w:rFonts w:ascii="Consolas" w:eastAsia="Times New Roman" w:hAnsi="Consolas" w:cs="Times New Roman"/>
          <w:color w:val="CCCCCC"/>
          <w:sz w:val="21"/>
          <w:szCs w:val="21"/>
        </w:rPr>
        <w:t>=</w:t>
      </w:r>
      <w:r w:rsidRPr="006325F3">
        <w:rPr>
          <w:rFonts w:ascii="Consolas" w:eastAsia="Times New Roman" w:hAnsi="Consolas" w:cs="Times New Roman"/>
          <w:color w:val="CE9178"/>
          <w:sz w:val="21"/>
          <w:szCs w:val="21"/>
        </w:rPr>
        <w:t>"apple"</w:t>
      </w:r>
      <w:r w:rsidRPr="006325F3">
        <w:rPr>
          <w:rFonts w:ascii="Consolas" w:eastAsia="Times New Roman" w:hAnsi="Consolas" w:cs="Times New Roman"/>
          <w:color w:val="808080"/>
          <w:sz w:val="21"/>
          <w:szCs w:val="21"/>
        </w:rPr>
        <w:t>&gt;</w:t>
      </w:r>
      <w:r w:rsidRPr="006325F3">
        <w:rPr>
          <w:rFonts w:ascii="Consolas" w:eastAsia="Times New Roman" w:hAnsi="Consolas" w:cs="Times New Roman"/>
          <w:color w:val="CCCCCC"/>
          <w:sz w:val="21"/>
          <w:szCs w:val="21"/>
        </w:rPr>
        <w:t>apple</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808080"/>
          <w:sz w:val="21"/>
          <w:szCs w:val="21"/>
        </w:rPr>
        <w:t>&gt;</w:t>
      </w:r>
    </w:p>
    <w:p w:rsidR="006325F3" w:rsidRP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9CDCFE"/>
          <w:sz w:val="21"/>
          <w:szCs w:val="21"/>
        </w:rPr>
        <w:t>value</w:t>
      </w:r>
      <w:r w:rsidRPr="006325F3">
        <w:rPr>
          <w:rFonts w:ascii="Consolas" w:eastAsia="Times New Roman" w:hAnsi="Consolas" w:cs="Times New Roman"/>
          <w:color w:val="CCCCCC"/>
          <w:sz w:val="21"/>
          <w:szCs w:val="21"/>
        </w:rPr>
        <w:t>=</w:t>
      </w:r>
      <w:r w:rsidRPr="006325F3">
        <w:rPr>
          <w:rFonts w:ascii="Consolas" w:eastAsia="Times New Roman" w:hAnsi="Consolas" w:cs="Times New Roman"/>
          <w:color w:val="CE9178"/>
          <w:sz w:val="21"/>
          <w:szCs w:val="21"/>
        </w:rPr>
        <w:t>"vivo"</w:t>
      </w:r>
      <w:r w:rsidRPr="006325F3">
        <w:rPr>
          <w:rFonts w:ascii="Consolas" w:eastAsia="Times New Roman" w:hAnsi="Consolas" w:cs="Times New Roman"/>
          <w:color w:val="808080"/>
          <w:sz w:val="21"/>
          <w:szCs w:val="21"/>
        </w:rPr>
        <w:t>&gt;</w:t>
      </w:r>
      <w:r w:rsidRPr="006325F3">
        <w:rPr>
          <w:rFonts w:ascii="Consolas" w:eastAsia="Times New Roman" w:hAnsi="Consolas" w:cs="Times New Roman"/>
          <w:color w:val="CCCCCC"/>
          <w:sz w:val="21"/>
          <w:szCs w:val="21"/>
        </w:rPr>
        <w:t>vivo</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option</w:t>
      </w:r>
      <w:r w:rsidRPr="006325F3">
        <w:rPr>
          <w:rFonts w:ascii="Consolas" w:eastAsia="Times New Roman" w:hAnsi="Consolas" w:cs="Times New Roman"/>
          <w:color w:val="808080"/>
          <w:sz w:val="21"/>
          <w:szCs w:val="21"/>
        </w:rPr>
        <w:t>&gt;</w:t>
      </w:r>
    </w:p>
    <w:p w:rsidR="006325F3" w:rsidRPr="006325F3" w:rsidRDefault="006325F3" w:rsidP="006325F3">
      <w:pPr>
        <w:shd w:val="clear" w:color="auto" w:fill="1F1F1F"/>
        <w:spacing w:after="0" w:line="285" w:lineRule="atLeast"/>
        <w:rPr>
          <w:rFonts w:ascii="Consolas" w:eastAsia="Times New Roman" w:hAnsi="Consolas" w:cs="Times New Roman"/>
          <w:color w:val="CCCCCC"/>
          <w:sz w:val="21"/>
          <w:szCs w:val="21"/>
        </w:rPr>
      </w:pPr>
      <w:r w:rsidRPr="006325F3">
        <w:rPr>
          <w:rFonts w:ascii="Consolas" w:eastAsia="Times New Roman" w:hAnsi="Consolas" w:cs="Times New Roman"/>
          <w:color w:val="CCCCCC"/>
          <w:sz w:val="21"/>
          <w:szCs w:val="21"/>
        </w:rPr>
        <w:t xml:space="preserve">    </w:t>
      </w:r>
      <w:r w:rsidRPr="006325F3">
        <w:rPr>
          <w:rFonts w:ascii="Consolas" w:eastAsia="Times New Roman" w:hAnsi="Consolas" w:cs="Times New Roman"/>
          <w:color w:val="808080"/>
          <w:sz w:val="21"/>
          <w:szCs w:val="21"/>
        </w:rPr>
        <w:t>&lt;/</w:t>
      </w:r>
      <w:r w:rsidRPr="006325F3">
        <w:rPr>
          <w:rFonts w:ascii="Consolas" w:eastAsia="Times New Roman" w:hAnsi="Consolas" w:cs="Times New Roman"/>
          <w:color w:val="569CD6"/>
          <w:sz w:val="21"/>
          <w:szCs w:val="21"/>
        </w:rPr>
        <w:t>select</w:t>
      </w:r>
      <w:r w:rsidRPr="006325F3">
        <w:rPr>
          <w:rFonts w:ascii="Consolas" w:eastAsia="Times New Roman" w:hAnsi="Consolas" w:cs="Times New Roman"/>
          <w:color w:val="808080"/>
          <w:sz w:val="21"/>
          <w:szCs w:val="21"/>
        </w:rPr>
        <w:t>&gt;</w:t>
      </w:r>
    </w:p>
    <w:p w:rsidR="008413DA" w:rsidRDefault="006325F3" w:rsidP="00632B5D">
      <w:pPr>
        <w:rPr>
          <w:sz w:val="24"/>
        </w:rPr>
      </w:pPr>
      <w:r>
        <w:rPr>
          <w:sz w:val="24"/>
        </w:rPr>
        <w:t xml:space="preserve">Matlab k hm nay example k liyee ye select tag ka use kiyaa hai jiss mein hum selection kr sktay hain. Tu ab change ka meaning hai k for example hm nay Samsung ko select kiyaa tu hm listener mein kia perform karein tu ye hm kr sktay hain. </w:t>
      </w:r>
      <w:r w:rsidR="00F67429">
        <w:rPr>
          <w:sz w:val="24"/>
        </w:rPr>
        <w:t>Like</w:t>
      </w:r>
    </w:p>
    <w:p w:rsidR="00F67429" w:rsidRPr="00F67429" w:rsidRDefault="00F67429" w:rsidP="00F67429">
      <w:pPr>
        <w:shd w:val="clear" w:color="auto" w:fill="1F1F1F"/>
        <w:spacing w:after="0" w:line="285" w:lineRule="atLeast"/>
        <w:rPr>
          <w:rFonts w:ascii="Consolas" w:eastAsia="Times New Roman" w:hAnsi="Consolas" w:cs="Times New Roman"/>
          <w:color w:val="CCCCCC"/>
          <w:sz w:val="21"/>
          <w:szCs w:val="21"/>
        </w:rPr>
      </w:pPr>
      <w:r w:rsidRPr="00F67429">
        <w:rPr>
          <w:rFonts w:ascii="Consolas" w:eastAsia="Times New Roman" w:hAnsi="Consolas" w:cs="Times New Roman"/>
          <w:color w:val="569CD6"/>
          <w:sz w:val="21"/>
          <w:szCs w:val="21"/>
        </w:rPr>
        <w:t>let</w:t>
      </w:r>
      <w:r w:rsidRPr="00F67429">
        <w:rPr>
          <w:rFonts w:ascii="Consolas" w:eastAsia="Times New Roman" w:hAnsi="Consolas" w:cs="Times New Roman"/>
          <w:color w:val="CCCCCC"/>
          <w:sz w:val="21"/>
          <w:szCs w:val="21"/>
        </w:rPr>
        <w:t xml:space="preserve"> </w:t>
      </w:r>
      <w:r w:rsidRPr="00F67429">
        <w:rPr>
          <w:rFonts w:ascii="Consolas" w:eastAsia="Times New Roman" w:hAnsi="Consolas" w:cs="Times New Roman"/>
          <w:color w:val="9CDCFE"/>
          <w:sz w:val="21"/>
          <w:szCs w:val="21"/>
        </w:rPr>
        <w:t>sel</w:t>
      </w:r>
      <w:r w:rsidRPr="00F67429">
        <w:rPr>
          <w:rFonts w:ascii="Consolas" w:eastAsia="Times New Roman" w:hAnsi="Consolas" w:cs="Times New Roman"/>
          <w:color w:val="CCCCCC"/>
          <w:sz w:val="21"/>
          <w:szCs w:val="21"/>
        </w:rPr>
        <w:t xml:space="preserve"> </w:t>
      </w:r>
      <w:r w:rsidRPr="00F67429">
        <w:rPr>
          <w:rFonts w:ascii="Consolas" w:eastAsia="Times New Roman" w:hAnsi="Consolas" w:cs="Times New Roman"/>
          <w:color w:val="D4D4D4"/>
          <w:sz w:val="21"/>
          <w:szCs w:val="21"/>
        </w:rPr>
        <w:t>=</w:t>
      </w:r>
      <w:r w:rsidRPr="00F67429">
        <w:rPr>
          <w:rFonts w:ascii="Consolas" w:eastAsia="Times New Roman" w:hAnsi="Consolas" w:cs="Times New Roman"/>
          <w:color w:val="CCCCCC"/>
          <w:sz w:val="21"/>
          <w:szCs w:val="21"/>
        </w:rPr>
        <w:t xml:space="preserve"> </w:t>
      </w:r>
      <w:r w:rsidRPr="00F67429">
        <w:rPr>
          <w:rFonts w:ascii="Consolas" w:eastAsia="Times New Roman" w:hAnsi="Consolas" w:cs="Times New Roman"/>
          <w:color w:val="9CDCFE"/>
          <w:sz w:val="21"/>
          <w:szCs w:val="21"/>
        </w:rPr>
        <w:t>document</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DCDCAA"/>
          <w:sz w:val="21"/>
          <w:szCs w:val="21"/>
        </w:rPr>
        <w:t>querySelector</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CE9178"/>
          <w:sz w:val="21"/>
          <w:szCs w:val="21"/>
        </w:rPr>
        <w:t>"select"</w:t>
      </w:r>
      <w:r w:rsidRPr="00F67429">
        <w:rPr>
          <w:rFonts w:ascii="Consolas" w:eastAsia="Times New Roman" w:hAnsi="Consolas" w:cs="Times New Roman"/>
          <w:color w:val="CCCCCC"/>
          <w:sz w:val="21"/>
          <w:szCs w:val="21"/>
        </w:rPr>
        <w:t>);</w:t>
      </w:r>
    </w:p>
    <w:p w:rsidR="00F67429" w:rsidRPr="00F67429" w:rsidRDefault="00F67429" w:rsidP="00F67429">
      <w:pPr>
        <w:shd w:val="clear" w:color="auto" w:fill="1F1F1F"/>
        <w:spacing w:after="0" w:line="285" w:lineRule="atLeast"/>
        <w:rPr>
          <w:rFonts w:ascii="Consolas" w:eastAsia="Times New Roman" w:hAnsi="Consolas" w:cs="Times New Roman"/>
          <w:color w:val="CCCCCC"/>
          <w:sz w:val="21"/>
          <w:szCs w:val="21"/>
        </w:rPr>
      </w:pPr>
      <w:r w:rsidRPr="00F67429">
        <w:rPr>
          <w:rFonts w:ascii="Consolas" w:eastAsia="Times New Roman" w:hAnsi="Consolas" w:cs="Times New Roman"/>
          <w:color w:val="9CDCFE"/>
          <w:sz w:val="21"/>
          <w:szCs w:val="21"/>
        </w:rPr>
        <w:t>sel</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DCDCAA"/>
          <w:sz w:val="21"/>
          <w:szCs w:val="21"/>
        </w:rPr>
        <w:t>addEventListener</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CE9178"/>
          <w:sz w:val="21"/>
          <w:szCs w:val="21"/>
        </w:rPr>
        <w:t>"change"</w:t>
      </w:r>
      <w:r w:rsidRPr="00F67429">
        <w:rPr>
          <w:rFonts w:ascii="Consolas" w:eastAsia="Times New Roman" w:hAnsi="Consolas" w:cs="Times New Roman"/>
          <w:color w:val="CCCCCC"/>
          <w:sz w:val="21"/>
          <w:szCs w:val="21"/>
        </w:rPr>
        <w:t xml:space="preserve">, </w:t>
      </w:r>
      <w:r w:rsidRPr="00F67429">
        <w:rPr>
          <w:rFonts w:ascii="Consolas" w:eastAsia="Times New Roman" w:hAnsi="Consolas" w:cs="Times New Roman"/>
          <w:color w:val="569CD6"/>
          <w:sz w:val="21"/>
          <w:szCs w:val="21"/>
        </w:rPr>
        <w:t>function</w:t>
      </w:r>
      <w:r w:rsidRPr="00F67429">
        <w:rPr>
          <w:rFonts w:ascii="Consolas" w:eastAsia="Times New Roman" w:hAnsi="Consolas" w:cs="Times New Roman"/>
          <w:color w:val="CCCCCC"/>
          <w:sz w:val="21"/>
          <w:szCs w:val="21"/>
        </w:rPr>
        <w:t xml:space="preserve"> (</w:t>
      </w:r>
      <w:r w:rsidRPr="00F67429">
        <w:rPr>
          <w:rFonts w:ascii="Consolas" w:eastAsia="Times New Roman" w:hAnsi="Consolas" w:cs="Times New Roman"/>
          <w:color w:val="9CDCFE"/>
          <w:sz w:val="21"/>
          <w:szCs w:val="21"/>
        </w:rPr>
        <w:t>details</w:t>
      </w:r>
      <w:r w:rsidRPr="00F67429">
        <w:rPr>
          <w:rFonts w:ascii="Consolas" w:eastAsia="Times New Roman" w:hAnsi="Consolas" w:cs="Times New Roman"/>
          <w:color w:val="CCCCCC"/>
          <w:sz w:val="21"/>
          <w:szCs w:val="21"/>
        </w:rPr>
        <w:t>) {</w:t>
      </w:r>
    </w:p>
    <w:p w:rsidR="00F67429" w:rsidRPr="00F67429" w:rsidRDefault="00F67429" w:rsidP="00F67429">
      <w:pPr>
        <w:shd w:val="clear" w:color="auto" w:fill="1F1F1F"/>
        <w:spacing w:after="0" w:line="285" w:lineRule="atLeast"/>
        <w:rPr>
          <w:rFonts w:ascii="Consolas" w:eastAsia="Times New Roman" w:hAnsi="Consolas" w:cs="Times New Roman"/>
          <w:color w:val="CCCCCC"/>
          <w:sz w:val="21"/>
          <w:szCs w:val="21"/>
        </w:rPr>
      </w:pPr>
      <w:r w:rsidRPr="00F67429">
        <w:rPr>
          <w:rFonts w:ascii="Consolas" w:eastAsia="Times New Roman" w:hAnsi="Consolas" w:cs="Times New Roman"/>
          <w:color w:val="CCCCCC"/>
          <w:sz w:val="21"/>
          <w:szCs w:val="21"/>
        </w:rPr>
        <w:t xml:space="preserve">  </w:t>
      </w:r>
      <w:r w:rsidRPr="00F67429">
        <w:rPr>
          <w:rFonts w:ascii="Consolas" w:eastAsia="Times New Roman" w:hAnsi="Consolas" w:cs="Times New Roman"/>
          <w:color w:val="9CDCFE"/>
          <w:sz w:val="21"/>
          <w:szCs w:val="21"/>
        </w:rPr>
        <w:t>console</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DCDCAA"/>
          <w:sz w:val="21"/>
          <w:szCs w:val="21"/>
        </w:rPr>
        <w:t>log</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9CDCFE"/>
          <w:sz w:val="21"/>
          <w:szCs w:val="21"/>
        </w:rPr>
        <w:t>details</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4FC1FF"/>
          <w:sz w:val="21"/>
          <w:szCs w:val="21"/>
        </w:rPr>
        <w:t>target</w:t>
      </w:r>
      <w:r w:rsidRPr="00F67429">
        <w:rPr>
          <w:rFonts w:ascii="Consolas" w:eastAsia="Times New Roman" w:hAnsi="Consolas" w:cs="Times New Roman"/>
          <w:color w:val="CCCCCC"/>
          <w:sz w:val="21"/>
          <w:szCs w:val="21"/>
        </w:rPr>
        <w:t>.</w:t>
      </w:r>
      <w:r w:rsidRPr="00F67429">
        <w:rPr>
          <w:rFonts w:ascii="Consolas" w:eastAsia="Times New Roman" w:hAnsi="Consolas" w:cs="Times New Roman"/>
          <w:color w:val="9CDCFE"/>
          <w:sz w:val="21"/>
          <w:szCs w:val="21"/>
        </w:rPr>
        <w:t>value</w:t>
      </w:r>
      <w:r w:rsidRPr="00F67429">
        <w:rPr>
          <w:rFonts w:ascii="Consolas" w:eastAsia="Times New Roman" w:hAnsi="Consolas" w:cs="Times New Roman"/>
          <w:color w:val="CCCCCC"/>
          <w:sz w:val="21"/>
          <w:szCs w:val="21"/>
        </w:rPr>
        <w:t>);</w:t>
      </w:r>
    </w:p>
    <w:p w:rsidR="00F67429" w:rsidRPr="00F67429" w:rsidRDefault="00F67429" w:rsidP="00F67429">
      <w:pPr>
        <w:shd w:val="clear" w:color="auto" w:fill="1F1F1F"/>
        <w:spacing w:after="0" w:line="285" w:lineRule="atLeast"/>
        <w:rPr>
          <w:rFonts w:ascii="Consolas" w:eastAsia="Times New Roman" w:hAnsi="Consolas" w:cs="Times New Roman"/>
          <w:color w:val="CCCCCC"/>
          <w:sz w:val="21"/>
          <w:szCs w:val="21"/>
        </w:rPr>
      </w:pPr>
      <w:r w:rsidRPr="00F67429">
        <w:rPr>
          <w:rFonts w:ascii="Consolas" w:eastAsia="Times New Roman" w:hAnsi="Consolas" w:cs="Times New Roman"/>
          <w:color w:val="CCCCCC"/>
          <w:sz w:val="21"/>
          <w:szCs w:val="21"/>
        </w:rPr>
        <w:t>});</w:t>
      </w:r>
    </w:p>
    <w:p w:rsidR="00F67429" w:rsidRDefault="00F67429" w:rsidP="00632B5D">
      <w:pPr>
        <w:rPr>
          <w:sz w:val="24"/>
        </w:rPr>
      </w:pPr>
      <w:r>
        <w:rPr>
          <w:sz w:val="24"/>
        </w:rPr>
        <w:t xml:space="preserve">Tu ye jo hm nay console mein print krwaya hai ye b ham nay usssee tareekay say find kiyaa hai k console.dir ka use kiyaa hai orr uss mein ham nay details k elements mein dhaika k target or target mein ham nay value ki aik key dhaikii jiss mein wo value pari hoti hai jo hm select karein tu ye hm nay khud find krnaa hai. </w:t>
      </w:r>
    </w:p>
    <w:p w:rsidR="001D3710" w:rsidRDefault="001D3710" w:rsidP="00632B5D">
      <w:pPr>
        <w:rPr>
          <w:sz w:val="24"/>
        </w:rPr>
      </w:pPr>
      <w:r>
        <w:rPr>
          <w:sz w:val="24"/>
        </w:rPr>
        <w:t>Tu ye jo console mein ham nay details.target.value jo use kii hai tu ye uss value ko print kr degi jo hm select karein like Samsung tu ye Samsung ko console kr dega.</w:t>
      </w:r>
    </w:p>
    <w:p w:rsidR="00CA5216" w:rsidRPr="00CA5216" w:rsidRDefault="00CA5216" w:rsidP="00CA5216">
      <w:pPr>
        <w:shd w:val="clear" w:color="auto" w:fill="1F1F1F"/>
        <w:spacing w:after="0" w:line="285" w:lineRule="atLeast"/>
        <w:rPr>
          <w:rFonts w:ascii="Consolas" w:eastAsia="Times New Roman" w:hAnsi="Consolas" w:cs="Times New Roman"/>
          <w:color w:val="CCCCCC"/>
          <w:sz w:val="21"/>
          <w:szCs w:val="21"/>
        </w:rPr>
      </w:pPr>
      <w:r w:rsidRPr="00CA5216">
        <w:rPr>
          <w:rFonts w:ascii="Consolas" w:eastAsia="Times New Roman" w:hAnsi="Consolas" w:cs="Times New Roman"/>
          <w:color w:val="569CD6"/>
          <w:sz w:val="21"/>
          <w:szCs w:val="21"/>
        </w:rPr>
        <w:t>let</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9CDCFE"/>
          <w:sz w:val="21"/>
          <w:szCs w:val="21"/>
        </w:rPr>
        <w:t>sel</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D4D4D4"/>
          <w:sz w:val="21"/>
          <w:szCs w:val="21"/>
        </w:rPr>
        <w:t>=</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9CDCFE"/>
          <w:sz w:val="21"/>
          <w:szCs w:val="21"/>
        </w:rPr>
        <w:t>document</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DCDCAA"/>
          <w:sz w:val="21"/>
          <w:szCs w:val="21"/>
        </w:rPr>
        <w:t>querySelector</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CE9178"/>
          <w:sz w:val="21"/>
          <w:szCs w:val="21"/>
        </w:rPr>
        <w:t>"select"</w:t>
      </w:r>
      <w:r w:rsidRPr="00CA5216">
        <w:rPr>
          <w:rFonts w:ascii="Consolas" w:eastAsia="Times New Roman" w:hAnsi="Consolas" w:cs="Times New Roman"/>
          <w:color w:val="CCCCCC"/>
          <w:sz w:val="21"/>
          <w:szCs w:val="21"/>
        </w:rPr>
        <w:t>);</w:t>
      </w:r>
    </w:p>
    <w:p w:rsidR="00CA5216" w:rsidRPr="00CA5216" w:rsidRDefault="00CA5216" w:rsidP="00CA5216">
      <w:pPr>
        <w:shd w:val="clear" w:color="auto" w:fill="1F1F1F"/>
        <w:spacing w:after="0" w:line="285" w:lineRule="atLeast"/>
        <w:rPr>
          <w:rFonts w:ascii="Consolas" w:eastAsia="Times New Roman" w:hAnsi="Consolas" w:cs="Times New Roman"/>
          <w:color w:val="CCCCCC"/>
          <w:sz w:val="21"/>
          <w:szCs w:val="21"/>
        </w:rPr>
      </w:pPr>
      <w:r w:rsidRPr="00CA5216">
        <w:rPr>
          <w:rFonts w:ascii="Consolas" w:eastAsia="Times New Roman" w:hAnsi="Consolas" w:cs="Times New Roman"/>
          <w:color w:val="569CD6"/>
          <w:sz w:val="21"/>
          <w:szCs w:val="21"/>
        </w:rPr>
        <w:t>let</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9CDCFE"/>
          <w:sz w:val="21"/>
          <w:szCs w:val="21"/>
        </w:rPr>
        <w:t>h2</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D4D4D4"/>
          <w:sz w:val="21"/>
          <w:szCs w:val="21"/>
        </w:rPr>
        <w:t>=</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9CDCFE"/>
          <w:sz w:val="21"/>
          <w:szCs w:val="21"/>
        </w:rPr>
        <w:t>document</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DCDCAA"/>
          <w:sz w:val="21"/>
          <w:szCs w:val="21"/>
        </w:rPr>
        <w:t>querySelector</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CE9178"/>
          <w:sz w:val="21"/>
          <w:szCs w:val="21"/>
        </w:rPr>
        <w:t>"h2"</w:t>
      </w:r>
      <w:r w:rsidRPr="00CA5216">
        <w:rPr>
          <w:rFonts w:ascii="Consolas" w:eastAsia="Times New Roman" w:hAnsi="Consolas" w:cs="Times New Roman"/>
          <w:color w:val="CCCCCC"/>
          <w:sz w:val="21"/>
          <w:szCs w:val="21"/>
        </w:rPr>
        <w:t>);</w:t>
      </w:r>
    </w:p>
    <w:p w:rsidR="00CA5216" w:rsidRPr="00CA5216" w:rsidRDefault="00CA5216" w:rsidP="00CA5216">
      <w:pPr>
        <w:shd w:val="clear" w:color="auto" w:fill="1F1F1F"/>
        <w:spacing w:after="0" w:line="285" w:lineRule="atLeast"/>
        <w:rPr>
          <w:rFonts w:ascii="Consolas" w:eastAsia="Times New Roman" w:hAnsi="Consolas" w:cs="Times New Roman"/>
          <w:color w:val="CCCCCC"/>
          <w:sz w:val="21"/>
          <w:szCs w:val="21"/>
        </w:rPr>
      </w:pPr>
      <w:r w:rsidRPr="00CA5216">
        <w:rPr>
          <w:rFonts w:ascii="Consolas" w:eastAsia="Times New Roman" w:hAnsi="Consolas" w:cs="Times New Roman"/>
          <w:color w:val="9CDCFE"/>
          <w:sz w:val="21"/>
          <w:szCs w:val="21"/>
        </w:rPr>
        <w:t>sel</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DCDCAA"/>
          <w:sz w:val="21"/>
          <w:szCs w:val="21"/>
        </w:rPr>
        <w:t>addEventListener</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CE9178"/>
          <w:sz w:val="21"/>
          <w:szCs w:val="21"/>
        </w:rPr>
        <w:t>"change"</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569CD6"/>
          <w:sz w:val="21"/>
          <w:szCs w:val="21"/>
        </w:rPr>
        <w:t>function</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9CDCFE"/>
          <w:sz w:val="21"/>
          <w:szCs w:val="21"/>
        </w:rPr>
        <w:t>details</w:t>
      </w:r>
      <w:r w:rsidRPr="00CA5216">
        <w:rPr>
          <w:rFonts w:ascii="Consolas" w:eastAsia="Times New Roman" w:hAnsi="Consolas" w:cs="Times New Roman"/>
          <w:color w:val="CCCCCC"/>
          <w:sz w:val="21"/>
          <w:szCs w:val="21"/>
        </w:rPr>
        <w:t>) {</w:t>
      </w:r>
    </w:p>
    <w:p w:rsidR="00CA5216" w:rsidRPr="00CA5216" w:rsidRDefault="00CA5216" w:rsidP="00CA5216">
      <w:pPr>
        <w:shd w:val="clear" w:color="auto" w:fill="1F1F1F"/>
        <w:spacing w:after="0" w:line="285" w:lineRule="atLeast"/>
        <w:rPr>
          <w:rFonts w:ascii="Consolas" w:eastAsia="Times New Roman" w:hAnsi="Consolas" w:cs="Times New Roman"/>
          <w:color w:val="CCCCCC"/>
          <w:sz w:val="21"/>
          <w:szCs w:val="21"/>
        </w:rPr>
      </w:pPr>
      <w:r w:rsidRPr="00CA5216">
        <w:rPr>
          <w:rFonts w:ascii="Consolas" w:eastAsia="Times New Roman" w:hAnsi="Consolas" w:cs="Times New Roman"/>
          <w:color w:val="9CDCFE"/>
          <w:sz w:val="21"/>
          <w:szCs w:val="21"/>
        </w:rPr>
        <w:t>h2</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9CDCFE"/>
          <w:sz w:val="21"/>
          <w:szCs w:val="21"/>
        </w:rPr>
        <w:t>textContent</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D4D4D4"/>
          <w:sz w:val="21"/>
          <w:szCs w:val="21"/>
        </w:rPr>
        <w:t>=</w:t>
      </w:r>
      <w:r w:rsidRPr="00CA5216">
        <w:rPr>
          <w:rFonts w:ascii="Consolas" w:eastAsia="Times New Roman" w:hAnsi="Consolas" w:cs="Times New Roman"/>
          <w:color w:val="CCCCCC"/>
          <w:sz w:val="21"/>
          <w:szCs w:val="21"/>
        </w:rPr>
        <w:t xml:space="preserve"> </w:t>
      </w:r>
      <w:r w:rsidRPr="00CA5216">
        <w:rPr>
          <w:rFonts w:ascii="Consolas" w:eastAsia="Times New Roman" w:hAnsi="Consolas" w:cs="Times New Roman"/>
          <w:color w:val="9CDCFE"/>
          <w:sz w:val="21"/>
          <w:szCs w:val="21"/>
        </w:rPr>
        <w:t>details</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4FC1FF"/>
          <w:sz w:val="21"/>
          <w:szCs w:val="21"/>
        </w:rPr>
        <w:t>target</w:t>
      </w:r>
      <w:r w:rsidRPr="00CA5216">
        <w:rPr>
          <w:rFonts w:ascii="Consolas" w:eastAsia="Times New Roman" w:hAnsi="Consolas" w:cs="Times New Roman"/>
          <w:color w:val="CCCCCC"/>
          <w:sz w:val="21"/>
          <w:szCs w:val="21"/>
        </w:rPr>
        <w:t>.</w:t>
      </w:r>
      <w:r w:rsidRPr="00CA5216">
        <w:rPr>
          <w:rFonts w:ascii="Consolas" w:eastAsia="Times New Roman" w:hAnsi="Consolas" w:cs="Times New Roman"/>
          <w:color w:val="9CDCFE"/>
          <w:sz w:val="21"/>
          <w:szCs w:val="21"/>
        </w:rPr>
        <w:t>value</w:t>
      </w:r>
      <w:r w:rsidRPr="00CA5216">
        <w:rPr>
          <w:rFonts w:ascii="Consolas" w:eastAsia="Times New Roman" w:hAnsi="Consolas" w:cs="Times New Roman"/>
          <w:color w:val="CCCCCC"/>
          <w:sz w:val="21"/>
          <w:szCs w:val="21"/>
        </w:rPr>
        <w:t>;</w:t>
      </w:r>
    </w:p>
    <w:p w:rsidR="00CA5216" w:rsidRPr="00CA5216" w:rsidRDefault="00CA5216" w:rsidP="00CA5216">
      <w:pPr>
        <w:shd w:val="clear" w:color="auto" w:fill="1F1F1F"/>
        <w:spacing w:after="0" w:line="285" w:lineRule="atLeast"/>
        <w:rPr>
          <w:rFonts w:ascii="Consolas" w:eastAsia="Times New Roman" w:hAnsi="Consolas" w:cs="Times New Roman"/>
          <w:color w:val="CCCCCC"/>
          <w:sz w:val="21"/>
          <w:szCs w:val="21"/>
        </w:rPr>
      </w:pPr>
      <w:r w:rsidRPr="00CA5216">
        <w:rPr>
          <w:rFonts w:ascii="Consolas" w:eastAsia="Times New Roman" w:hAnsi="Consolas" w:cs="Times New Roman"/>
          <w:color w:val="CCCCCC"/>
          <w:sz w:val="21"/>
          <w:szCs w:val="21"/>
        </w:rPr>
        <w:t>});</w:t>
      </w:r>
    </w:p>
    <w:p w:rsidR="00CA5216" w:rsidRDefault="00CA5216" w:rsidP="00632B5D">
      <w:pPr>
        <w:rPr>
          <w:sz w:val="24"/>
        </w:rPr>
      </w:pPr>
      <w:r>
        <w:rPr>
          <w:sz w:val="24"/>
        </w:rPr>
        <w:t>Tu hm nay jo value select ki ho wo hm h2 mein use krwana chahtay hain tu ye hm nay pahlay h2 ko select kiyaa phirr uss k textContent mein wo value use kr li.</w:t>
      </w:r>
    </w:p>
    <w:p w:rsidR="00E85342" w:rsidRDefault="00E85342" w:rsidP="00632B5D">
      <w:pPr>
        <w:rPr>
          <w:sz w:val="24"/>
        </w:rPr>
      </w:pPr>
    </w:p>
    <w:p w:rsidR="00E85342" w:rsidRPr="00E85342" w:rsidRDefault="00E85342" w:rsidP="00E85342">
      <w:pPr>
        <w:shd w:val="clear" w:color="auto" w:fill="1F1F1F"/>
        <w:spacing w:after="0" w:line="285" w:lineRule="atLeast"/>
        <w:rPr>
          <w:rFonts w:ascii="Consolas" w:eastAsia="Times New Roman" w:hAnsi="Consolas" w:cs="Times New Roman"/>
          <w:color w:val="CCCCCC"/>
          <w:sz w:val="21"/>
          <w:szCs w:val="21"/>
        </w:rPr>
      </w:pPr>
      <w:r w:rsidRPr="00E85342">
        <w:rPr>
          <w:rFonts w:ascii="Consolas" w:eastAsia="Times New Roman" w:hAnsi="Consolas" w:cs="Times New Roman"/>
          <w:color w:val="CCCCCC"/>
          <w:sz w:val="21"/>
          <w:szCs w:val="21"/>
        </w:rPr>
        <w:t>   </w:t>
      </w:r>
      <w:r w:rsidRPr="00E85342">
        <w:rPr>
          <w:rFonts w:ascii="Consolas" w:eastAsia="Times New Roman" w:hAnsi="Consolas" w:cs="Times New Roman"/>
          <w:color w:val="808080"/>
          <w:sz w:val="21"/>
          <w:szCs w:val="21"/>
        </w:rPr>
        <w:t>&lt;</w:t>
      </w:r>
      <w:r w:rsidRPr="00E85342">
        <w:rPr>
          <w:rFonts w:ascii="Consolas" w:eastAsia="Times New Roman" w:hAnsi="Consolas" w:cs="Times New Roman"/>
          <w:color w:val="569CD6"/>
          <w:sz w:val="21"/>
          <w:szCs w:val="21"/>
        </w:rPr>
        <w:t>div</w:t>
      </w: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9CDCFE"/>
          <w:sz w:val="21"/>
          <w:szCs w:val="21"/>
        </w:rPr>
        <w:t>id</w:t>
      </w:r>
      <w:r w:rsidRPr="00E85342">
        <w:rPr>
          <w:rFonts w:ascii="Consolas" w:eastAsia="Times New Roman" w:hAnsi="Consolas" w:cs="Times New Roman"/>
          <w:color w:val="CCCCCC"/>
          <w:sz w:val="21"/>
          <w:szCs w:val="21"/>
        </w:rPr>
        <w:t>=</w:t>
      </w:r>
      <w:r w:rsidRPr="00E85342">
        <w:rPr>
          <w:rFonts w:ascii="Consolas" w:eastAsia="Times New Roman" w:hAnsi="Consolas" w:cs="Times New Roman"/>
          <w:color w:val="CE9178"/>
          <w:sz w:val="21"/>
          <w:szCs w:val="21"/>
        </w:rPr>
        <w:t>"btn"</w:t>
      </w:r>
      <w:r w:rsidRPr="00E85342">
        <w:rPr>
          <w:rFonts w:ascii="Consolas" w:eastAsia="Times New Roman" w:hAnsi="Consolas" w:cs="Times New Roman"/>
          <w:color w:val="808080"/>
          <w:sz w:val="21"/>
          <w:szCs w:val="21"/>
        </w:rPr>
        <w:t>&gt;</w:t>
      </w:r>
      <w:r w:rsidRPr="00E85342">
        <w:rPr>
          <w:rFonts w:ascii="Consolas" w:eastAsia="Times New Roman" w:hAnsi="Consolas" w:cs="Times New Roman"/>
          <w:color w:val="CCCCCC"/>
          <w:sz w:val="21"/>
          <w:szCs w:val="21"/>
        </w:rPr>
        <w:t>Upload File</w:t>
      </w:r>
      <w:r w:rsidRPr="00E85342">
        <w:rPr>
          <w:rFonts w:ascii="Consolas" w:eastAsia="Times New Roman" w:hAnsi="Consolas" w:cs="Times New Roman"/>
          <w:color w:val="808080"/>
          <w:sz w:val="21"/>
          <w:szCs w:val="21"/>
        </w:rPr>
        <w:t>&lt;/</w:t>
      </w:r>
      <w:r w:rsidRPr="00E85342">
        <w:rPr>
          <w:rFonts w:ascii="Consolas" w:eastAsia="Times New Roman" w:hAnsi="Consolas" w:cs="Times New Roman"/>
          <w:color w:val="569CD6"/>
          <w:sz w:val="21"/>
          <w:szCs w:val="21"/>
        </w:rPr>
        <w:t>div</w:t>
      </w:r>
      <w:r w:rsidRPr="00E85342">
        <w:rPr>
          <w:rFonts w:ascii="Consolas" w:eastAsia="Times New Roman" w:hAnsi="Consolas" w:cs="Times New Roman"/>
          <w:color w:val="808080"/>
          <w:sz w:val="21"/>
          <w:szCs w:val="21"/>
        </w:rPr>
        <w:t>&gt;</w:t>
      </w:r>
    </w:p>
    <w:p w:rsidR="00E85342" w:rsidRPr="00E85342" w:rsidRDefault="00E85342" w:rsidP="00E85342">
      <w:pPr>
        <w:shd w:val="clear" w:color="auto" w:fill="1F1F1F"/>
        <w:spacing w:after="0" w:line="285" w:lineRule="atLeast"/>
        <w:rPr>
          <w:rFonts w:ascii="Consolas" w:eastAsia="Times New Roman" w:hAnsi="Consolas" w:cs="Times New Roman"/>
          <w:color w:val="CCCCCC"/>
          <w:sz w:val="21"/>
          <w:szCs w:val="21"/>
        </w:rPr>
      </w:pPr>
    </w:p>
    <w:p w:rsidR="00E85342" w:rsidRPr="00E85342" w:rsidRDefault="00E85342" w:rsidP="00E85342">
      <w:pPr>
        <w:shd w:val="clear" w:color="auto" w:fill="1F1F1F"/>
        <w:spacing w:after="0" w:line="285" w:lineRule="atLeast"/>
        <w:rPr>
          <w:rFonts w:ascii="Consolas" w:eastAsia="Times New Roman" w:hAnsi="Consolas" w:cs="Times New Roman"/>
          <w:color w:val="CCCCCC"/>
          <w:sz w:val="21"/>
          <w:szCs w:val="21"/>
        </w:rPr>
      </w:pP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6A9955"/>
          <w:sz w:val="21"/>
          <w:szCs w:val="21"/>
        </w:rPr>
        <w:t>&lt;!--  --&gt;</w:t>
      </w:r>
    </w:p>
    <w:p w:rsidR="00E85342" w:rsidRPr="00E85342" w:rsidRDefault="00E85342" w:rsidP="00E85342">
      <w:pPr>
        <w:shd w:val="clear" w:color="auto" w:fill="1F1F1F"/>
        <w:spacing w:after="0" w:line="285" w:lineRule="atLeast"/>
        <w:rPr>
          <w:rFonts w:ascii="Consolas" w:eastAsia="Times New Roman" w:hAnsi="Consolas" w:cs="Times New Roman"/>
          <w:color w:val="CCCCCC"/>
          <w:sz w:val="21"/>
          <w:szCs w:val="21"/>
        </w:rPr>
      </w:pP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808080"/>
          <w:sz w:val="21"/>
          <w:szCs w:val="21"/>
        </w:rPr>
        <w:t>&lt;</w:t>
      </w:r>
      <w:r w:rsidRPr="00E85342">
        <w:rPr>
          <w:rFonts w:ascii="Consolas" w:eastAsia="Times New Roman" w:hAnsi="Consolas" w:cs="Times New Roman"/>
          <w:color w:val="569CD6"/>
          <w:sz w:val="21"/>
          <w:szCs w:val="21"/>
        </w:rPr>
        <w:t>input</w:t>
      </w: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9CDCFE"/>
          <w:sz w:val="21"/>
          <w:szCs w:val="21"/>
        </w:rPr>
        <w:t>id</w:t>
      </w:r>
      <w:r w:rsidRPr="00E85342">
        <w:rPr>
          <w:rFonts w:ascii="Consolas" w:eastAsia="Times New Roman" w:hAnsi="Consolas" w:cs="Times New Roman"/>
          <w:color w:val="CCCCCC"/>
          <w:sz w:val="21"/>
          <w:szCs w:val="21"/>
        </w:rPr>
        <w:t>=</w:t>
      </w:r>
      <w:r w:rsidRPr="00E85342">
        <w:rPr>
          <w:rFonts w:ascii="Consolas" w:eastAsia="Times New Roman" w:hAnsi="Consolas" w:cs="Times New Roman"/>
          <w:color w:val="CE9178"/>
          <w:sz w:val="21"/>
          <w:szCs w:val="21"/>
        </w:rPr>
        <w:t>"myinput"</w:t>
      </w: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9CDCFE"/>
          <w:sz w:val="21"/>
          <w:szCs w:val="21"/>
        </w:rPr>
        <w:t>type</w:t>
      </w:r>
      <w:r w:rsidRPr="00E85342">
        <w:rPr>
          <w:rFonts w:ascii="Consolas" w:eastAsia="Times New Roman" w:hAnsi="Consolas" w:cs="Times New Roman"/>
          <w:color w:val="CCCCCC"/>
          <w:sz w:val="21"/>
          <w:szCs w:val="21"/>
        </w:rPr>
        <w:t>=</w:t>
      </w:r>
      <w:r w:rsidRPr="00E85342">
        <w:rPr>
          <w:rFonts w:ascii="Consolas" w:eastAsia="Times New Roman" w:hAnsi="Consolas" w:cs="Times New Roman"/>
          <w:color w:val="CE9178"/>
          <w:sz w:val="21"/>
          <w:szCs w:val="21"/>
        </w:rPr>
        <w:t>"file"</w:t>
      </w: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9CDCFE"/>
          <w:sz w:val="21"/>
          <w:szCs w:val="21"/>
        </w:rPr>
        <w:t>style</w:t>
      </w:r>
      <w:r w:rsidRPr="00E85342">
        <w:rPr>
          <w:rFonts w:ascii="Consolas" w:eastAsia="Times New Roman" w:hAnsi="Consolas" w:cs="Times New Roman"/>
          <w:color w:val="CCCCCC"/>
          <w:sz w:val="21"/>
          <w:szCs w:val="21"/>
        </w:rPr>
        <w:t>=</w:t>
      </w:r>
      <w:r w:rsidRPr="00E85342">
        <w:rPr>
          <w:rFonts w:ascii="Consolas" w:eastAsia="Times New Roman" w:hAnsi="Consolas" w:cs="Times New Roman"/>
          <w:color w:val="CE9178"/>
          <w:sz w:val="21"/>
          <w:szCs w:val="21"/>
        </w:rPr>
        <w:t>"display: none"</w:t>
      </w:r>
      <w:r w:rsidRPr="00E85342">
        <w:rPr>
          <w:rFonts w:ascii="Consolas" w:eastAsia="Times New Roman" w:hAnsi="Consolas" w:cs="Times New Roman"/>
          <w:color w:val="CCCCCC"/>
          <w:sz w:val="21"/>
          <w:szCs w:val="21"/>
        </w:rPr>
        <w:t xml:space="preserve"> </w:t>
      </w:r>
      <w:r w:rsidRPr="00E85342">
        <w:rPr>
          <w:rFonts w:ascii="Consolas" w:eastAsia="Times New Roman" w:hAnsi="Consolas" w:cs="Times New Roman"/>
          <w:color w:val="808080"/>
          <w:sz w:val="21"/>
          <w:szCs w:val="21"/>
        </w:rPr>
        <w:t>/&gt;</w:t>
      </w:r>
    </w:p>
    <w:p w:rsidR="00E85342" w:rsidRDefault="006450FE" w:rsidP="00632B5D">
      <w:pPr>
        <w:rPr>
          <w:sz w:val="24"/>
        </w:rPr>
      </w:pPr>
      <w:r>
        <w:rPr>
          <w:sz w:val="24"/>
        </w:rPr>
        <w:t xml:space="preserve">Agar hm dheikain tu iss mein ham nay aik input banai hai jiss ki type ham nay file rakhi hai iss ka matlab hai k iss pr click kr k apnay laptop say koi file select kr sktay hain. Magar agar hm iss ko dhekein tu ye dhaiknay mein bilkul b acha nai lagta matlab page par. Tu ham chahtay hain koi </w:t>
      </w:r>
      <w:r>
        <w:rPr>
          <w:sz w:val="24"/>
        </w:rPr>
        <w:lastRenderedPageBreak/>
        <w:t xml:space="preserve">apna aik custom btn banayein jo beautiful ho. Tu Hm nay yahan prr aik simple div banai hai jis mein simple aik upload file text likhaa hai bs. Orr jo wo html ki input wali btn thi uss ko hm nay display none kr diyaa matlab k wo dhikaii dega nai. Tu ab ham chahtay hain k jab ham click karein apnay custom div btn prr tu uss prr ye file choose wali option lag jaye. Tu iss k liye hm ye kr sktay hain k </w:t>
      </w:r>
    </w:p>
    <w:p w:rsidR="006450FE" w:rsidRPr="006450FE" w:rsidRDefault="006450FE" w:rsidP="006450FE">
      <w:pPr>
        <w:shd w:val="clear" w:color="auto" w:fill="1F1F1F"/>
        <w:spacing w:after="0" w:line="285" w:lineRule="atLeast"/>
        <w:rPr>
          <w:rFonts w:ascii="Consolas" w:eastAsia="Times New Roman" w:hAnsi="Consolas" w:cs="Times New Roman"/>
          <w:color w:val="CCCCCC"/>
          <w:sz w:val="21"/>
          <w:szCs w:val="21"/>
        </w:rPr>
      </w:pPr>
      <w:r w:rsidRPr="006450FE">
        <w:rPr>
          <w:rFonts w:ascii="Consolas" w:eastAsia="Times New Roman" w:hAnsi="Consolas" w:cs="Times New Roman"/>
          <w:color w:val="569CD6"/>
          <w:sz w:val="21"/>
          <w:szCs w:val="21"/>
        </w:rPr>
        <w:t>let</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9CDCFE"/>
          <w:sz w:val="21"/>
          <w:szCs w:val="21"/>
        </w:rPr>
        <w:t>btndiv</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D4D4D4"/>
          <w:sz w:val="21"/>
          <w:szCs w:val="21"/>
        </w:rPr>
        <w:t>=</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9CDCFE"/>
          <w:sz w:val="21"/>
          <w:szCs w:val="21"/>
        </w:rPr>
        <w:t>document</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DCDCAA"/>
          <w:sz w:val="21"/>
          <w:szCs w:val="21"/>
        </w:rPr>
        <w:t>querySelector</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CE9178"/>
          <w:sz w:val="21"/>
          <w:szCs w:val="21"/>
        </w:rPr>
        <w:t>"#btn"</w:t>
      </w:r>
      <w:r w:rsidRPr="006450FE">
        <w:rPr>
          <w:rFonts w:ascii="Consolas" w:eastAsia="Times New Roman" w:hAnsi="Consolas" w:cs="Times New Roman"/>
          <w:color w:val="CCCCCC"/>
          <w:sz w:val="21"/>
          <w:szCs w:val="21"/>
        </w:rPr>
        <w:t>);</w:t>
      </w:r>
    </w:p>
    <w:p w:rsidR="006450FE" w:rsidRPr="006450FE" w:rsidRDefault="006450FE" w:rsidP="006450FE">
      <w:pPr>
        <w:shd w:val="clear" w:color="auto" w:fill="1F1F1F"/>
        <w:spacing w:after="0" w:line="285" w:lineRule="atLeast"/>
        <w:rPr>
          <w:rFonts w:ascii="Consolas" w:eastAsia="Times New Roman" w:hAnsi="Consolas" w:cs="Times New Roman"/>
          <w:color w:val="CCCCCC"/>
          <w:sz w:val="21"/>
          <w:szCs w:val="21"/>
        </w:rPr>
      </w:pPr>
      <w:r w:rsidRPr="006450FE">
        <w:rPr>
          <w:rFonts w:ascii="Consolas" w:eastAsia="Times New Roman" w:hAnsi="Consolas" w:cs="Times New Roman"/>
          <w:color w:val="569CD6"/>
          <w:sz w:val="21"/>
          <w:szCs w:val="21"/>
        </w:rPr>
        <w:t>let</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9CDCFE"/>
          <w:sz w:val="21"/>
          <w:szCs w:val="21"/>
        </w:rPr>
        <w:t>myinput</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D4D4D4"/>
          <w:sz w:val="21"/>
          <w:szCs w:val="21"/>
        </w:rPr>
        <w:t>=</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9CDCFE"/>
          <w:sz w:val="21"/>
          <w:szCs w:val="21"/>
        </w:rPr>
        <w:t>document</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DCDCAA"/>
          <w:sz w:val="21"/>
          <w:szCs w:val="21"/>
        </w:rPr>
        <w:t>querySelector</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CE9178"/>
          <w:sz w:val="21"/>
          <w:szCs w:val="21"/>
        </w:rPr>
        <w:t>"#myinput"</w:t>
      </w:r>
      <w:r w:rsidRPr="006450FE">
        <w:rPr>
          <w:rFonts w:ascii="Consolas" w:eastAsia="Times New Roman" w:hAnsi="Consolas" w:cs="Times New Roman"/>
          <w:color w:val="CCCCCC"/>
          <w:sz w:val="21"/>
          <w:szCs w:val="21"/>
        </w:rPr>
        <w:t>);</w:t>
      </w:r>
    </w:p>
    <w:p w:rsidR="006450FE" w:rsidRPr="006450FE" w:rsidRDefault="006450FE" w:rsidP="006450FE">
      <w:pPr>
        <w:shd w:val="clear" w:color="auto" w:fill="1F1F1F"/>
        <w:spacing w:after="0" w:line="285" w:lineRule="atLeast"/>
        <w:rPr>
          <w:rFonts w:ascii="Consolas" w:eastAsia="Times New Roman" w:hAnsi="Consolas" w:cs="Times New Roman"/>
          <w:color w:val="CCCCCC"/>
          <w:sz w:val="21"/>
          <w:szCs w:val="21"/>
        </w:rPr>
      </w:pPr>
    </w:p>
    <w:p w:rsidR="006450FE" w:rsidRPr="006450FE" w:rsidRDefault="006450FE" w:rsidP="006450FE">
      <w:pPr>
        <w:shd w:val="clear" w:color="auto" w:fill="1F1F1F"/>
        <w:spacing w:after="0" w:line="285" w:lineRule="atLeast"/>
        <w:rPr>
          <w:rFonts w:ascii="Consolas" w:eastAsia="Times New Roman" w:hAnsi="Consolas" w:cs="Times New Roman"/>
          <w:color w:val="CCCCCC"/>
          <w:sz w:val="21"/>
          <w:szCs w:val="21"/>
        </w:rPr>
      </w:pPr>
      <w:r w:rsidRPr="006450FE">
        <w:rPr>
          <w:rFonts w:ascii="Consolas" w:eastAsia="Times New Roman" w:hAnsi="Consolas" w:cs="Times New Roman"/>
          <w:color w:val="9CDCFE"/>
          <w:sz w:val="21"/>
          <w:szCs w:val="21"/>
        </w:rPr>
        <w:t>btndiv</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DCDCAA"/>
          <w:sz w:val="21"/>
          <w:szCs w:val="21"/>
        </w:rPr>
        <w:t>addEventListener</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CE9178"/>
          <w:sz w:val="21"/>
          <w:szCs w:val="21"/>
        </w:rPr>
        <w:t>"click"</w:t>
      </w: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569CD6"/>
          <w:sz w:val="21"/>
          <w:szCs w:val="21"/>
        </w:rPr>
        <w:t>function</w:t>
      </w:r>
      <w:r w:rsidRPr="006450FE">
        <w:rPr>
          <w:rFonts w:ascii="Consolas" w:eastAsia="Times New Roman" w:hAnsi="Consolas" w:cs="Times New Roman"/>
          <w:color w:val="CCCCCC"/>
          <w:sz w:val="21"/>
          <w:szCs w:val="21"/>
        </w:rPr>
        <w:t xml:space="preserve"> () {</w:t>
      </w:r>
    </w:p>
    <w:p w:rsidR="006450FE" w:rsidRPr="006450FE" w:rsidRDefault="006450FE" w:rsidP="006450FE">
      <w:pPr>
        <w:shd w:val="clear" w:color="auto" w:fill="1F1F1F"/>
        <w:spacing w:after="0" w:line="285" w:lineRule="atLeast"/>
        <w:rPr>
          <w:rFonts w:ascii="Consolas" w:eastAsia="Times New Roman" w:hAnsi="Consolas" w:cs="Times New Roman"/>
          <w:color w:val="CCCCCC"/>
          <w:sz w:val="21"/>
          <w:szCs w:val="21"/>
        </w:rPr>
      </w:pPr>
      <w:r w:rsidRPr="006450FE">
        <w:rPr>
          <w:rFonts w:ascii="Consolas" w:eastAsia="Times New Roman" w:hAnsi="Consolas" w:cs="Times New Roman"/>
          <w:color w:val="CCCCCC"/>
          <w:sz w:val="21"/>
          <w:szCs w:val="21"/>
        </w:rPr>
        <w:t xml:space="preserve">  </w:t>
      </w:r>
      <w:r w:rsidRPr="006450FE">
        <w:rPr>
          <w:rFonts w:ascii="Consolas" w:eastAsia="Times New Roman" w:hAnsi="Consolas" w:cs="Times New Roman"/>
          <w:color w:val="9CDCFE"/>
          <w:sz w:val="21"/>
          <w:szCs w:val="21"/>
        </w:rPr>
        <w:t>myinput</w:t>
      </w:r>
      <w:r w:rsidRPr="006450FE">
        <w:rPr>
          <w:rFonts w:ascii="Consolas" w:eastAsia="Times New Roman" w:hAnsi="Consolas" w:cs="Times New Roman"/>
          <w:color w:val="CCCCCC"/>
          <w:sz w:val="21"/>
          <w:szCs w:val="21"/>
        </w:rPr>
        <w:t>.</w:t>
      </w:r>
      <w:r w:rsidRPr="006450FE">
        <w:rPr>
          <w:rFonts w:ascii="Consolas" w:eastAsia="Times New Roman" w:hAnsi="Consolas" w:cs="Times New Roman"/>
          <w:color w:val="DCDCAA"/>
          <w:sz w:val="21"/>
          <w:szCs w:val="21"/>
        </w:rPr>
        <w:t>click</w:t>
      </w:r>
      <w:r w:rsidRPr="006450FE">
        <w:rPr>
          <w:rFonts w:ascii="Consolas" w:eastAsia="Times New Roman" w:hAnsi="Consolas" w:cs="Times New Roman"/>
          <w:color w:val="CCCCCC"/>
          <w:sz w:val="21"/>
          <w:szCs w:val="21"/>
        </w:rPr>
        <w:t>();</w:t>
      </w:r>
    </w:p>
    <w:p w:rsidR="006450FE" w:rsidRPr="006450FE" w:rsidRDefault="006450FE" w:rsidP="006450FE">
      <w:pPr>
        <w:shd w:val="clear" w:color="auto" w:fill="1F1F1F"/>
        <w:spacing w:after="0" w:line="285" w:lineRule="atLeast"/>
        <w:rPr>
          <w:rFonts w:ascii="Consolas" w:eastAsia="Times New Roman" w:hAnsi="Consolas" w:cs="Times New Roman"/>
          <w:color w:val="CCCCCC"/>
          <w:sz w:val="21"/>
          <w:szCs w:val="21"/>
        </w:rPr>
      </w:pPr>
      <w:r w:rsidRPr="006450FE">
        <w:rPr>
          <w:rFonts w:ascii="Consolas" w:eastAsia="Times New Roman" w:hAnsi="Consolas" w:cs="Times New Roman"/>
          <w:color w:val="CCCCCC"/>
          <w:sz w:val="21"/>
          <w:szCs w:val="21"/>
        </w:rPr>
        <w:t>});</w:t>
      </w:r>
    </w:p>
    <w:p w:rsidR="00281D72" w:rsidRDefault="006450FE" w:rsidP="00632B5D">
      <w:pPr>
        <w:rPr>
          <w:sz w:val="24"/>
        </w:rPr>
      </w:pPr>
      <w:r>
        <w:rPr>
          <w:sz w:val="24"/>
        </w:rPr>
        <w:t>Tu iss mein nay uss siraf div ko select kr liyaa pahlay and wo uss input ko b select kr liyaa jiss ka display none kia tha.</w:t>
      </w:r>
    </w:p>
    <w:p w:rsidR="00281D72" w:rsidRDefault="00281D72" w:rsidP="00632B5D">
      <w:pPr>
        <w:rPr>
          <w:sz w:val="24"/>
        </w:rPr>
      </w:pPr>
      <w:r>
        <w:rPr>
          <w:sz w:val="24"/>
        </w:rPr>
        <w:t>Tu ham chahtay hain k hm click karein btndiv prr magar wo input jo file selector hai wo uss prr click ho. Tu ham nay btndiv prr event listener lagaya click ka event lagaya orr function mein hm nay myinput.click() kiyaa tu matlab k uss prr click karo jo myinput hai.</w:t>
      </w:r>
    </w:p>
    <w:p w:rsidR="003119B0" w:rsidRDefault="003119B0" w:rsidP="00632B5D">
      <w:pPr>
        <w:rPr>
          <w:sz w:val="24"/>
        </w:rPr>
      </w:pPr>
      <w:r>
        <w:rPr>
          <w:sz w:val="24"/>
        </w:rPr>
        <w:t>Tu ab mein chahta hun k jo file mein nay select kii hai tu uss ka name uss btn prr ajaye tu uss k liye mein nay event listener lagaya. Orr yahan prr hm nay change ka event lagaya qk humein pata hai k jab hm file ko select kr rahay hain tu koi change hii araha hai tu iss liye tu ham nay event lagaya iss par. Tu ab jab b koi file select hogi tu mein chahta hun k uss ka name uss div k text par ajaye. Tu ye jo attribute hai ye b hm nay wohi console.dir k method say find kiaa hai k kiaa koi aise property hai k jiss mein name, ya koiii aisa koi option ho jiss mein humein uss file ka name mill raha hai. Tu jab ham nay sari uss mein talaash kiyaa tu hm nay dhaika k jo target hai uss k andar aik attribute hai files wo aik array hai uss k andar name save hai tu ham nay iss liyee files[0] use kiyaa hai. Qk zero index pr wo name save tha.</w:t>
      </w:r>
      <w:r w:rsidR="00761FB7">
        <w:rPr>
          <w:sz w:val="24"/>
        </w:rPr>
        <w:t xml:space="preserve"> Like</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569CD6"/>
          <w:sz w:val="21"/>
          <w:szCs w:val="21"/>
        </w:rPr>
        <w:t>let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btndiv</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document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querySelector</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CE9178"/>
          <w:sz w:val="21"/>
          <w:szCs w:val="21"/>
        </w:rPr>
        <w:t>"#btn"</w:t>
      </w: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569CD6"/>
          <w:sz w:val="21"/>
          <w:szCs w:val="21"/>
        </w:rPr>
        <w:t>let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myinput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document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querySelector</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CE9178"/>
          <w:sz w:val="21"/>
          <w:szCs w:val="21"/>
        </w:rPr>
        <w:t>"#myinput"</w:t>
      </w: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9CDCFE"/>
          <w:sz w:val="21"/>
          <w:szCs w:val="21"/>
        </w:rPr>
        <w:t>btndiv</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addEventListener</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CE9178"/>
          <w:sz w:val="21"/>
          <w:szCs w:val="21"/>
        </w:rPr>
        <w:t>"click"</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569CD6"/>
          <w:sz w:val="21"/>
          <w:szCs w:val="21"/>
        </w:rPr>
        <w:t>function</w:t>
      </w:r>
      <w:r w:rsidRPr="00761FB7">
        <w:rPr>
          <w:rFonts w:ascii="Consolas" w:eastAsia="Times New Roman" w:hAnsi="Consolas" w:cs="Times New Roman"/>
          <w:color w:val="CCCCCC"/>
          <w:sz w:val="21"/>
          <w:szCs w:val="21"/>
        </w:rPr>
        <w:t xml:space="preserve"> ()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myinput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click</w:t>
      </w: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9CDCFE"/>
          <w:sz w:val="21"/>
          <w:szCs w:val="21"/>
        </w:rPr>
        <w:t>myinput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addEventListener</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CE9178"/>
          <w:sz w:val="21"/>
          <w:szCs w:val="21"/>
        </w:rPr>
        <w:t>"change"</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569CD6"/>
          <w:sz w:val="21"/>
          <w:szCs w:val="21"/>
        </w:rPr>
        <w:t>function</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details</w:t>
      </w:r>
      <w:r w:rsidRPr="00761FB7">
        <w:rPr>
          <w:rFonts w:ascii="Consolas" w:eastAsia="Times New Roman" w:hAnsi="Consolas" w:cs="Times New Roman"/>
          <w:color w:val="CCCCCC"/>
          <w:sz w:val="21"/>
          <w:szCs w:val="21"/>
        </w:rPr>
        <w:t>)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6A9955"/>
          <w:sz w:val="21"/>
          <w:szCs w:val="21"/>
        </w:rPr>
        <w:t>//   console.log(details.target.files[0].name); this will print the exact name of that file</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btndiv</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9CDCFE"/>
          <w:sz w:val="21"/>
          <w:szCs w:val="21"/>
        </w:rPr>
        <w:t>textContent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CE9178"/>
          <w:sz w:val="21"/>
          <w:szCs w:val="21"/>
        </w:rPr>
        <w:t>`</w:t>
      </w:r>
      <w:r w:rsidRPr="00761FB7">
        <w:rPr>
          <w:rFonts w:ascii="Consolas" w:eastAsia="Times New Roman" w:hAnsi="Consolas" w:cs="Times New Roman"/>
          <w:color w:val="569CD6"/>
          <w:sz w:val="21"/>
          <w:szCs w:val="21"/>
        </w:rPr>
        <w:t>${</w:t>
      </w:r>
      <w:r w:rsidRPr="00761FB7">
        <w:rPr>
          <w:rFonts w:ascii="Consolas" w:eastAsia="Times New Roman" w:hAnsi="Consolas" w:cs="Times New Roman"/>
          <w:color w:val="9CDCFE"/>
          <w:sz w:val="21"/>
          <w:szCs w:val="21"/>
        </w:rPr>
        <w:t>details</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4FC1FF"/>
          <w:sz w:val="21"/>
          <w:szCs w:val="21"/>
        </w:rPr>
        <w:t>target</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9CDCFE"/>
          <w:sz w:val="21"/>
          <w:szCs w:val="21"/>
        </w:rPr>
        <w:t>files</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B5CEA8"/>
          <w:sz w:val="21"/>
          <w:szCs w:val="21"/>
        </w:rPr>
        <w:t>0</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9CDCFE"/>
          <w:sz w:val="21"/>
          <w:szCs w:val="21"/>
        </w:rPr>
        <w:t>name</w:t>
      </w:r>
      <w:r w:rsidRPr="00761FB7">
        <w:rPr>
          <w:rFonts w:ascii="Consolas" w:eastAsia="Times New Roman" w:hAnsi="Consolas" w:cs="Times New Roman"/>
          <w:color w:val="569CD6"/>
          <w:sz w:val="21"/>
          <w:szCs w:val="21"/>
        </w:rPr>
        <w:t>}</w:t>
      </w:r>
      <w:r w:rsidRPr="00761FB7">
        <w:rPr>
          <w:rFonts w:ascii="Consolas" w:eastAsia="Times New Roman" w:hAnsi="Consolas" w:cs="Times New Roman"/>
          <w:color w:val="CE9178"/>
          <w:sz w:val="21"/>
          <w:szCs w:val="21"/>
        </w:rPr>
        <w:t xml:space="preserve"> Choosen`</w:t>
      </w: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w:t>
      </w:r>
    </w:p>
    <w:p w:rsidR="00761FB7" w:rsidRDefault="00761FB7" w:rsidP="00632B5D">
      <w:pPr>
        <w:rPr>
          <w:sz w:val="24"/>
        </w:rPr>
      </w:pPr>
    </w:p>
    <w:p w:rsidR="00761FB7" w:rsidRDefault="00761FB7" w:rsidP="00632B5D">
      <w:pPr>
        <w:rPr>
          <w:sz w:val="24"/>
        </w:rPr>
      </w:pPr>
      <w:r>
        <w:rPr>
          <w:sz w:val="24"/>
        </w:rPr>
        <w:t xml:space="preserve">Tu iss mein aik error araha thaa k jab hm aik file select karein orr dobara dosri file ko select krnay jayein orr cancel ka btn click krein tu humein error araha thaa tu iss liye hm nay if ki aik condition use ki hai takay error na aye. Like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9CDCFE"/>
          <w:sz w:val="21"/>
          <w:szCs w:val="21"/>
        </w:rPr>
        <w:lastRenderedPageBreak/>
        <w:t>btndiv</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addEventListener</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CE9178"/>
          <w:sz w:val="21"/>
          <w:szCs w:val="21"/>
        </w:rPr>
        <w:t>"click"</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569CD6"/>
          <w:sz w:val="21"/>
          <w:szCs w:val="21"/>
        </w:rPr>
        <w:t>function</w:t>
      </w:r>
      <w:r w:rsidRPr="00761FB7">
        <w:rPr>
          <w:rFonts w:ascii="Consolas" w:eastAsia="Times New Roman" w:hAnsi="Consolas" w:cs="Times New Roman"/>
          <w:color w:val="CCCCCC"/>
          <w:sz w:val="21"/>
          <w:szCs w:val="21"/>
        </w:rPr>
        <w:t xml:space="preserve"> ()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myinput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click</w:t>
      </w: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9CDCFE"/>
          <w:sz w:val="21"/>
          <w:szCs w:val="21"/>
        </w:rPr>
        <w:t>myinput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DCDCAA"/>
          <w:sz w:val="21"/>
          <w:szCs w:val="21"/>
        </w:rPr>
        <w:t>addEventListener</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CE9178"/>
          <w:sz w:val="21"/>
          <w:szCs w:val="21"/>
        </w:rPr>
        <w:t>"change"</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569CD6"/>
          <w:sz w:val="21"/>
          <w:szCs w:val="21"/>
        </w:rPr>
        <w:t>function</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details</w:t>
      </w:r>
      <w:r w:rsidRPr="00761FB7">
        <w:rPr>
          <w:rFonts w:ascii="Consolas" w:eastAsia="Times New Roman" w:hAnsi="Consolas" w:cs="Times New Roman"/>
          <w:color w:val="CCCCCC"/>
          <w:sz w:val="21"/>
          <w:szCs w:val="21"/>
        </w:rPr>
        <w:t>)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C586C0"/>
          <w:sz w:val="21"/>
          <w:szCs w:val="21"/>
        </w:rPr>
        <w:t>if</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details</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4FC1FF"/>
          <w:sz w:val="21"/>
          <w:szCs w:val="21"/>
        </w:rPr>
        <w:t>target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9CDCFE"/>
          <w:sz w:val="21"/>
          <w:szCs w:val="21"/>
        </w:rPr>
        <w:t>files</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B5CEA8"/>
          <w:sz w:val="21"/>
          <w:szCs w:val="21"/>
        </w:rPr>
        <w:t>0</w:t>
      </w:r>
      <w:r w:rsidRPr="00761FB7">
        <w:rPr>
          <w:rFonts w:ascii="Consolas" w:eastAsia="Times New Roman" w:hAnsi="Consolas" w:cs="Times New Roman"/>
          <w:color w:val="CCCCCC"/>
          <w:sz w:val="21"/>
          <w:szCs w:val="21"/>
        </w:rPr>
        <w:t>])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btndiv</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9CDCFE"/>
          <w:sz w:val="21"/>
          <w:szCs w:val="21"/>
        </w:rPr>
        <w:t>textContent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D4D4D4"/>
          <w:sz w:val="21"/>
          <w:szCs w:val="21"/>
        </w:rPr>
        <w:t>=</w:t>
      </w:r>
      <w:r w:rsidRPr="00761FB7">
        <w:rPr>
          <w:rFonts w:ascii="Consolas" w:eastAsia="Times New Roman" w:hAnsi="Consolas" w:cs="Times New Roman"/>
          <w:color w:val="CCCCCC"/>
          <w:sz w:val="21"/>
          <w:szCs w:val="21"/>
        </w:rPr>
        <w:t xml:space="preserve"> </w:t>
      </w:r>
      <w:r w:rsidRPr="00761FB7">
        <w:rPr>
          <w:rFonts w:ascii="Consolas" w:eastAsia="Times New Roman" w:hAnsi="Consolas" w:cs="Times New Roman"/>
          <w:color w:val="9CDCFE"/>
          <w:sz w:val="21"/>
          <w:szCs w:val="21"/>
        </w:rPr>
        <w:t>details</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4FC1FF"/>
          <w:sz w:val="21"/>
          <w:szCs w:val="21"/>
        </w:rPr>
        <w:t>target</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9CDCFE"/>
          <w:sz w:val="21"/>
          <w:szCs w:val="21"/>
        </w:rPr>
        <w:t>files</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B5CEA8"/>
          <w:sz w:val="21"/>
          <w:szCs w:val="21"/>
        </w:rPr>
        <w:t>0</w:t>
      </w:r>
      <w:r w:rsidRPr="00761FB7">
        <w:rPr>
          <w:rFonts w:ascii="Consolas" w:eastAsia="Times New Roman" w:hAnsi="Consolas" w:cs="Times New Roman"/>
          <w:color w:val="CCCCCC"/>
          <w:sz w:val="21"/>
          <w:szCs w:val="21"/>
        </w:rPr>
        <w:t>].</w:t>
      </w:r>
      <w:r w:rsidRPr="00761FB7">
        <w:rPr>
          <w:rFonts w:ascii="Consolas" w:eastAsia="Times New Roman" w:hAnsi="Consolas" w:cs="Times New Roman"/>
          <w:color w:val="9CDCFE"/>
          <w:sz w:val="21"/>
          <w:szCs w:val="21"/>
        </w:rPr>
        <w:t>name</w:t>
      </w:r>
      <w:r w:rsidRPr="00761FB7">
        <w:rPr>
          <w:rFonts w:ascii="Consolas" w:eastAsia="Times New Roman" w:hAnsi="Consolas" w:cs="Times New Roman"/>
          <w:color w:val="CCCCCC"/>
          <w:sz w:val="21"/>
          <w:szCs w:val="21"/>
        </w:rPr>
        <w:t>;</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  }</w:t>
      </w:r>
    </w:p>
    <w:p w:rsidR="00761FB7" w:rsidRPr="00761FB7" w:rsidRDefault="00761FB7" w:rsidP="00761FB7">
      <w:pPr>
        <w:shd w:val="clear" w:color="auto" w:fill="1F1F1F"/>
        <w:spacing w:after="0" w:line="285" w:lineRule="atLeast"/>
        <w:rPr>
          <w:rFonts w:ascii="Consolas" w:eastAsia="Times New Roman" w:hAnsi="Consolas" w:cs="Times New Roman"/>
          <w:color w:val="CCCCCC"/>
          <w:sz w:val="21"/>
          <w:szCs w:val="21"/>
        </w:rPr>
      </w:pPr>
      <w:r w:rsidRPr="00761FB7">
        <w:rPr>
          <w:rFonts w:ascii="Consolas" w:eastAsia="Times New Roman" w:hAnsi="Consolas" w:cs="Times New Roman"/>
          <w:color w:val="CCCCCC"/>
          <w:sz w:val="21"/>
          <w:szCs w:val="21"/>
        </w:rPr>
        <w:t>});</w:t>
      </w:r>
    </w:p>
    <w:p w:rsidR="00761FB7" w:rsidRDefault="00761FB7" w:rsidP="00632B5D">
      <w:pPr>
        <w:rPr>
          <w:sz w:val="24"/>
        </w:rPr>
      </w:pPr>
      <w:r>
        <w:rPr>
          <w:sz w:val="24"/>
        </w:rPr>
        <w:t>Tu ham nay siraf ye condition put ki hai k agar ye file available ho tu name change kro wrna chor do bs.</w:t>
      </w:r>
    </w:p>
    <w:p w:rsidR="00216E73" w:rsidRDefault="00216E73" w:rsidP="00632B5D">
      <w:pPr>
        <w:rPr>
          <w:sz w:val="24"/>
        </w:rPr>
      </w:pPr>
    </w:p>
    <w:p w:rsidR="00216E73" w:rsidRDefault="00216E73" w:rsidP="00632B5D">
      <w:pPr>
        <w:rPr>
          <w:sz w:val="24"/>
        </w:rPr>
      </w:pPr>
      <w:r w:rsidRPr="00216E73">
        <w:rPr>
          <w:sz w:val="24"/>
          <w:highlight w:val="yellow"/>
        </w:rPr>
        <w:t>Submit event:</w:t>
      </w:r>
    </w:p>
    <w:p w:rsidR="00216E73" w:rsidRDefault="00216E73" w:rsidP="00632B5D">
      <w:pPr>
        <w:rPr>
          <w:sz w:val="24"/>
        </w:rPr>
      </w:pPr>
      <w:r>
        <w:rPr>
          <w:sz w:val="24"/>
        </w:rPr>
        <w:t>Submit prr jab hm koi event ko submit krtay hain like koi form ho hm nay uss ko sibmit kiya tu kia krwana chahtay hain tu kr sktay hain. Like hm nay aik form banai like</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div</w:t>
      </w:r>
      <w:r w:rsidRPr="00216E73">
        <w:rPr>
          <w:rFonts w:ascii="Consolas" w:eastAsia="Times New Roman" w:hAnsi="Consolas" w:cs="Times New Roman"/>
          <w:color w:val="808080"/>
          <w:sz w:val="21"/>
          <w:szCs w:val="21"/>
        </w:rPr>
        <w:t>&gt;</w:t>
      </w:r>
    </w:p>
    <w:p w:rsidR="00216E73" w:rsidRDefault="00216E73" w:rsidP="00216E73">
      <w:pPr>
        <w:shd w:val="clear" w:color="auto" w:fill="1F1F1F"/>
        <w:spacing w:after="0" w:line="285" w:lineRule="atLeast"/>
        <w:rPr>
          <w:rFonts w:ascii="Consolas" w:eastAsia="Times New Roman" w:hAnsi="Consolas" w:cs="Times New Roman"/>
          <w:color w:val="808080"/>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form</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action</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w:t>
      </w:r>
      <w:r w:rsidRPr="00216E73">
        <w:rPr>
          <w:rFonts w:ascii="Consolas" w:eastAsia="Times New Roman" w:hAnsi="Consolas" w:cs="Times New Roman"/>
          <w:color w:val="808080"/>
          <w:sz w:val="21"/>
          <w:szCs w:val="21"/>
        </w:rPr>
        <w:t>&gt;</w:t>
      </w:r>
    </w:p>
    <w:p w:rsidR="00B3578B" w:rsidRPr="00216E73" w:rsidRDefault="00B3578B" w:rsidP="00B3578B">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input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type</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"text"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placeholder</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"profile pic"</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/&gt;</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input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type</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"text"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placeholder</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"name"</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/&gt;</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input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type</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"text"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placeholder</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w:t>
      </w:r>
      <w:r w:rsidR="00B3578B">
        <w:rPr>
          <w:rFonts w:ascii="Consolas" w:eastAsia="Times New Roman" w:hAnsi="Consolas" w:cs="Times New Roman"/>
          <w:color w:val="CE9178"/>
          <w:sz w:val="21"/>
          <w:szCs w:val="21"/>
        </w:rPr>
        <w:t>occupation</w:t>
      </w:r>
      <w:r w:rsidRPr="00216E73">
        <w:rPr>
          <w:rFonts w:ascii="Consolas" w:eastAsia="Times New Roman" w:hAnsi="Consolas" w:cs="Times New Roman"/>
          <w:color w:val="CE9178"/>
          <w:sz w:val="21"/>
          <w:szCs w:val="21"/>
        </w:rPr>
        <w: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/&gt;</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input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type</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"text"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placeholder</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w:t>
      </w:r>
      <w:r w:rsidR="00B3578B">
        <w:rPr>
          <w:rFonts w:ascii="Consolas" w:eastAsia="Times New Roman" w:hAnsi="Consolas" w:cs="Times New Roman"/>
          <w:color w:val="CE9178"/>
          <w:sz w:val="21"/>
          <w:szCs w:val="21"/>
        </w:rPr>
        <w:t>info</w:t>
      </w:r>
      <w:r w:rsidRPr="00216E73">
        <w:rPr>
          <w:rFonts w:ascii="Consolas" w:eastAsia="Times New Roman" w:hAnsi="Consolas" w:cs="Times New Roman"/>
          <w:color w:val="CE9178"/>
          <w:sz w:val="21"/>
          <w:szCs w:val="21"/>
        </w:rPr>
        <w: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/&gt;</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input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9CDCFE"/>
          <w:sz w:val="21"/>
          <w:szCs w:val="21"/>
        </w:rPr>
        <w:t>type</w:t>
      </w:r>
      <w:r w:rsidRPr="00216E73">
        <w:rPr>
          <w:rFonts w:ascii="Consolas" w:eastAsia="Times New Roman" w:hAnsi="Consolas" w:cs="Times New Roman"/>
          <w:color w:val="CCCCCC"/>
          <w:sz w:val="21"/>
          <w:szCs w:val="21"/>
        </w:rPr>
        <w:t>=</w:t>
      </w:r>
      <w:r w:rsidRPr="00216E73">
        <w:rPr>
          <w:rFonts w:ascii="Consolas" w:eastAsia="Times New Roman" w:hAnsi="Consolas" w:cs="Times New Roman"/>
          <w:color w:val="CE9178"/>
          <w:sz w:val="21"/>
          <w:szCs w:val="21"/>
        </w:rPr>
        <w:t>"submit"</w:t>
      </w: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/&gt;</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form</w:t>
      </w:r>
      <w:r w:rsidRPr="00216E73">
        <w:rPr>
          <w:rFonts w:ascii="Consolas" w:eastAsia="Times New Roman" w:hAnsi="Consolas" w:cs="Times New Roman"/>
          <w:color w:val="808080"/>
          <w:sz w:val="21"/>
          <w:szCs w:val="21"/>
        </w:rPr>
        <w:t>&gt;</w:t>
      </w:r>
    </w:p>
    <w:p w:rsidR="00216E73" w:rsidRPr="00216E73" w:rsidRDefault="00216E73" w:rsidP="00216E73">
      <w:pPr>
        <w:shd w:val="clear" w:color="auto" w:fill="1F1F1F"/>
        <w:spacing w:after="0" w:line="285" w:lineRule="atLeast"/>
        <w:rPr>
          <w:rFonts w:ascii="Consolas" w:eastAsia="Times New Roman" w:hAnsi="Consolas" w:cs="Times New Roman"/>
          <w:color w:val="CCCCCC"/>
          <w:sz w:val="21"/>
          <w:szCs w:val="21"/>
        </w:rPr>
      </w:pPr>
      <w:r w:rsidRPr="00216E73">
        <w:rPr>
          <w:rFonts w:ascii="Consolas" w:eastAsia="Times New Roman" w:hAnsi="Consolas" w:cs="Times New Roman"/>
          <w:color w:val="CCCCCC"/>
          <w:sz w:val="21"/>
          <w:szCs w:val="21"/>
        </w:rPr>
        <w:t xml:space="preserve">    </w:t>
      </w:r>
      <w:r w:rsidRPr="00216E73">
        <w:rPr>
          <w:rFonts w:ascii="Consolas" w:eastAsia="Times New Roman" w:hAnsi="Consolas" w:cs="Times New Roman"/>
          <w:color w:val="808080"/>
          <w:sz w:val="21"/>
          <w:szCs w:val="21"/>
        </w:rPr>
        <w:t>&lt;/</w:t>
      </w:r>
      <w:r w:rsidRPr="00216E73">
        <w:rPr>
          <w:rFonts w:ascii="Consolas" w:eastAsia="Times New Roman" w:hAnsi="Consolas" w:cs="Times New Roman"/>
          <w:color w:val="569CD6"/>
          <w:sz w:val="21"/>
          <w:szCs w:val="21"/>
        </w:rPr>
        <w:t>div</w:t>
      </w:r>
      <w:r w:rsidRPr="00216E73">
        <w:rPr>
          <w:rFonts w:ascii="Consolas" w:eastAsia="Times New Roman" w:hAnsi="Consolas" w:cs="Times New Roman"/>
          <w:color w:val="808080"/>
          <w:sz w:val="21"/>
          <w:szCs w:val="21"/>
        </w:rPr>
        <w:t>&gt;</w:t>
      </w:r>
    </w:p>
    <w:p w:rsidR="00456812" w:rsidRDefault="00216E73" w:rsidP="00632B5D">
      <w:pPr>
        <w:rPr>
          <w:sz w:val="24"/>
        </w:rPr>
      </w:pPr>
      <w:r>
        <w:rPr>
          <w:sz w:val="24"/>
        </w:rPr>
        <w:t>Ham nay simple aik div k andar form liyaa hai or us k andar input li hai bs.</w:t>
      </w:r>
      <w:r w:rsidR="008D7011">
        <w:rPr>
          <w:sz w:val="24"/>
        </w:rPr>
        <w:t xml:space="preserve"> Ooper ki input ki type text hai orr last mein ham nay submit lagai hai matlab k jab ham iss pr click karengay tu ye jo b textfield mein ho wo submit ho jaye ga.</w:t>
      </w:r>
      <w:r w:rsidR="008B604E">
        <w:rPr>
          <w:sz w:val="24"/>
        </w:rPr>
        <w:t xml:space="preserve"> Tu ye tu 4 5 inputs hain magar kabi na kabi tu submit ho hii jaye ga tu ye khud manage krta haiii k kiss par submit laga huaa hai… .</w:t>
      </w:r>
      <w:r w:rsidR="008D7011">
        <w:rPr>
          <w:sz w:val="24"/>
        </w:rPr>
        <w:t xml:space="preserve"> Magar yahan aik problem hai k jab hm submit prr click karein tu ye submit tu kr deta hai magar sath mein page ko reload ya refresh b kr deta hai. Tu agar hm nay dom mein js ki help say kuch kiyaa ho tu wo sari changes hat jayengi. Tu yahan par ham nay submit type mein uss ko ye krwana hai k jab tm submit karo tu reload ya refresh mat kar.</w:t>
      </w:r>
      <w:r w:rsidR="00456812">
        <w:rPr>
          <w:sz w:val="24"/>
        </w:rPr>
        <w:t xml:space="preserve"> Tu kiaa krna hai matlab k form ko yahan prr rokna hai submit honay say. Tu jab b submit honay lagega kuch tu function chalega  tu uss mein ham nay preventDefault() ka method uss pr use karna hai.</w:t>
      </w:r>
    </w:p>
    <w:p w:rsidR="00216E73" w:rsidRDefault="00456812" w:rsidP="00632B5D">
      <w:pPr>
        <w:rPr>
          <w:sz w:val="24"/>
        </w:rPr>
      </w:pPr>
      <w:r>
        <w:rPr>
          <w:sz w:val="24"/>
        </w:rPr>
        <w:t xml:space="preserve"> Tu </w:t>
      </w:r>
      <w:r w:rsidR="00654B19">
        <w:rPr>
          <w:sz w:val="24"/>
        </w:rPr>
        <w:t xml:space="preserve">iss waja say hm nay preventDefault() ka method ooper use kiyaa hai. </w:t>
      </w:r>
    </w:p>
    <w:p w:rsidR="00654B19" w:rsidRDefault="00654B19" w:rsidP="00632B5D">
      <w:pPr>
        <w:rPr>
          <w:sz w:val="24"/>
        </w:rPr>
      </w:pPr>
      <w:r>
        <w:rPr>
          <w:sz w:val="24"/>
        </w:rPr>
        <w:t xml:space="preserve">Ab iss mein aik problem hai k agar hm jitnii baar submit button prr click karein tu ye utni baar hi wo card ko banata jaye ga orr wohi data jo hm nay di thi matlab k iss tarah naii k aik dafa hm nay kuch type kiyaa tu wo agaya magar jab hm dobara submit krtay hain tu wohi jo pichlee dafa </w:t>
      </w:r>
      <w:r>
        <w:rPr>
          <w:sz w:val="24"/>
        </w:rPr>
        <w:lastRenderedPageBreak/>
        <w:t xml:space="preserve">type kiyaa hota hai wohi data ko wo show krta. Wo we need the real data. tu iss k liyee hm ye karengay k </w:t>
      </w:r>
    </w:p>
    <w:p w:rsidR="00456812" w:rsidRDefault="00654B19" w:rsidP="00632B5D">
      <w:pPr>
        <w:rPr>
          <w:sz w:val="24"/>
        </w:rPr>
      </w:pPr>
      <w:r>
        <w:rPr>
          <w:sz w:val="24"/>
        </w:rPr>
        <w:t xml:space="preserve">Jaisay k hm dhaik sktay hain k jo ham nay query selector all kiyaa hai tu iss nay sub inputs ko select kr liyaa hai. </w:t>
      </w:r>
      <w:r w:rsidR="00B3578B">
        <w:rPr>
          <w:sz w:val="24"/>
        </w:rPr>
        <w:t>Tu ye jo query selector hota hai ye array jaisa structure hota hai iss mein elements mein. Tu ye jo profile pic hai ye 0 index pr hogi or baki sub aagay and so on.</w:t>
      </w:r>
    </w:p>
    <w:p w:rsidR="00FC4921" w:rsidRDefault="007867BB" w:rsidP="00632B5D">
      <w:pPr>
        <w:rPr>
          <w:sz w:val="24"/>
        </w:rPr>
      </w:pPr>
      <w:r>
        <w:rPr>
          <w:sz w:val="24"/>
        </w:rPr>
        <w:t xml:space="preserve">Tu uss k liyee kiaa karna hai k jo ham nay pahlay 0 index pr profile pic ki input rakhi hai tu humein wo data chahiyee jo banda khud daalay uss input mein tu ye krna hai k </w:t>
      </w:r>
    </w:p>
    <w:p w:rsidR="007867BB" w:rsidRDefault="007867BB" w:rsidP="00632B5D">
      <w:pPr>
        <w:rPr>
          <w:sz w:val="24"/>
        </w:rPr>
      </w:pPr>
      <w:r>
        <w:rPr>
          <w:sz w:val="24"/>
        </w:rPr>
        <w:t>Jo log uss mein daalein wo wala real data humein get hon tuu uss k liye hm ye krtay hain k jo inputs[0].value matlab k jo inputs mein 0 index pr banda hai uss ki value humein dedo.</w:t>
      </w:r>
    </w:p>
    <w:p w:rsidR="007867BB" w:rsidRDefault="007867BB" w:rsidP="00632B5D">
      <w:pPr>
        <w:rPr>
          <w:sz w:val="24"/>
        </w:rPr>
      </w:pPr>
      <w:r>
        <w:rPr>
          <w:sz w:val="24"/>
        </w:rPr>
        <w:t>Bilkul use tarah hum baki inputs k sth b karengay.. like</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569CD6"/>
          <w:sz w:val="21"/>
          <w:szCs w:val="21"/>
        </w:rPr>
        <w:t>let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img</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document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DCDCAA"/>
          <w:sz w:val="21"/>
          <w:szCs w:val="21"/>
        </w:rPr>
        <w:t>createElement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CE9178"/>
          <w:sz w:val="21"/>
          <w:szCs w:val="21"/>
        </w:rPr>
        <w:t>"img"</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img</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DCDCAA"/>
          <w:sz w:val="21"/>
          <w:szCs w:val="21"/>
        </w:rPr>
        <w:t>setAttribute</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CE9178"/>
          <w:sz w:val="21"/>
          <w:szCs w:val="21"/>
        </w:rPr>
        <w:t>"src"</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minput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B5CEA8"/>
          <w:sz w:val="21"/>
          <w:szCs w:val="21"/>
        </w:rPr>
        <w:t>0</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value</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569CD6"/>
          <w:sz w:val="21"/>
          <w:szCs w:val="21"/>
        </w:rPr>
        <w:t>let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h3</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document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DCDCAA"/>
          <w:sz w:val="21"/>
          <w:szCs w:val="21"/>
        </w:rPr>
        <w:t>createElement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CE9178"/>
          <w:sz w:val="21"/>
          <w:szCs w:val="21"/>
        </w:rPr>
        <w:t>"h3"</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h3</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textContent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minput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B5CEA8"/>
          <w:sz w:val="21"/>
          <w:szCs w:val="21"/>
        </w:rPr>
        <w:t>1</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value</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569CD6"/>
          <w:sz w:val="21"/>
          <w:szCs w:val="21"/>
        </w:rPr>
        <w:t>let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h5</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document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DCDCAA"/>
          <w:sz w:val="21"/>
          <w:szCs w:val="21"/>
        </w:rPr>
        <w:t>createElement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CE9178"/>
          <w:sz w:val="21"/>
          <w:szCs w:val="21"/>
        </w:rPr>
        <w:t>"h5"</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h5</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textContent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minput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B5CEA8"/>
          <w:sz w:val="21"/>
          <w:szCs w:val="21"/>
        </w:rPr>
        <w:t>2</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value</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569CD6"/>
          <w:sz w:val="21"/>
          <w:szCs w:val="21"/>
        </w:rPr>
        <w:t>let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p</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document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DCDCAA"/>
          <w:sz w:val="21"/>
          <w:szCs w:val="21"/>
        </w:rPr>
        <w:t>createElement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CE9178"/>
          <w:sz w:val="21"/>
          <w:szCs w:val="21"/>
        </w:rPr>
        <w:t>"p"</w:t>
      </w:r>
      <w:r w:rsidRPr="007867BB">
        <w:rPr>
          <w:rFonts w:ascii="Consolas" w:eastAsia="Times New Roman" w:hAnsi="Consolas" w:cs="Times New Roman"/>
          <w:color w:val="CCCCCC"/>
          <w:sz w:val="21"/>
          <w:szCs w:val="21"/>
        </w:rPr>
        <w:t>);</w:t>
      </w:r>
    </w:p>
    <w:p w:rsidR="007867BB" w:rsidRPr="007867BB" w:rsidRDefault="007867BB" w:rsidP="007867BB">
      <w:pPr>
        <w:shd w:val="clear" w:color="auto" w:fill="1F1F1F"/>
        <w:spacing w:after="0" w:line="285" w:lineRule="atLeast"/>
        <w:rPr>
          <w:rFonts w:ascii="Consolas" w:eastAsia="Times New Roman" w:hAnsi="Consolas" w:cs="Times New Roman"/>
          <w:color w:val="CCCCCC"/>
          <w:sz w:val="21"/>
          <w:szCs w:val="21"/>
        </w:rPr>
      </w:pP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p</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textContent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D4D4D4"/>
          <w:sz w:val="21"/>
          <w:szCs w:val="21"/>
        </w:rPr>
        <w:t>=</w:t>
      </w:r>
      <w:r w:rsidRPr="007867BB">
        <w:rPr>
          <w:rFonts w:ascii="Consolas" w:eastAsia="Times New Roman" w:hAnsi="Consolas" w:cs="Times New Roman"/>
          <w:color w:val="CCCCCC"/>
          <w:sz w:val="21"/>
          <w:szCs w:val="21"/>
        </w:rPr>
        <w:t xml:space="preserve"> </w:t>
      </w:r>
      <w:r w:rsidRPr="007867BB">
        <w:rPr>
          <w:rFonts w:ascii="Consolas" w:eastAsia="Times New Roman" w:hAnsi="Consolas" w:cs="Times New Roman"/>
          <w:color w:val="9CDCFE"/>
          <w:sz w:val="21"/>
          <w:szCs w:val="21"/>
        </w:rPr>
        <w:t>minput</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B5CEA8"/>
          <w:sz w:val="21"/>
          <w:szCs w:val="21"/>
        </w:rPr>
        <w:t>3</w:t>
      </w:r>
      <w:r w:rsidRPr="007867BB">
        <w:rPr>
          <w:rFonts w:ascii="Consolas" w:eastAsia="Times New Roman" w:hAnsi="Consolas" w:cs="Times New Roman"/>
          <w:color w:val="CCCCCC"/>
          <w:sz w:val="21"/>
          <w:szCs w:val="21"/>
        </w:rPr>
        <w:t>].</w:t>
      </w:r>
      <w:r w:rsidRPr="007867BB">
        <w:rPr>
          <w:rFonts w:ascii="Consolas" w:eastAsia="Times New Roman" w:hAnsi="Consolas" w:cs="Times New Roman"/>
          <w:color w:val="9CDCFE"/>
          <w:sz w:val="21"/>
          <w:szCs w:val="21"/>
        </w:rPr>
        <w:t>value</w:t>
      </w:r>
      <w:r w:rsidRPr="007867BB">
        <w:rPr>
          <w:rFonts w:ascii="Consolas" w:eastAsia="Times New Roman" w:hAnsi="Consolas" w:cs="Times New Roman"/>
          <w:color w:val="CCCCCC"/>
          <w:sz w:val="21"/>
          <w:szCs w:val="21"/>
        </w:rPr>
        <w:t>;</w:t>
      </w:r>
    </w:p>
    <w:p w:rsidR="007867BB" w:rsidRDefault="007867BB" w:rsidP="00632B5D">
      <w:pPr>
        <w:rPr>
          <w:sz w:val="24"/>
        </w:rPr>
      </w:pPr>
    </w:p>
    <w:p w:rsidR="007867BB" w:rsidRDefault="007867BB" w:rsidP="00632B5D">
      <w:pPr>
        <w:rPr>
          <w:sz w:val="24"/>
        </w:rPr>
      </w:pPr>
      <w:r>
        <w:rPr>
          <w:sz w:val="24"/>
        </w:rPr>
        <w:t xml:space="preserve">now hm chahtay hain k </w:t>
      </w:r>
      <w:r w:rsidR="00B41DEE">
        <w:rPr>
          <w:sz w:val="24"/>
        </w:rPr>
        <w:t xml:space="preserve">jab hm aik dafa hm submit karein tu ye jo inputs hain iss ko empty kar dein. Tu iss k liyee hm for each loop use karengay inputs pr. Like </w:t>
      </w:r>
    </w:p>
    <w:p w:rsidR="00B41DEE" w:rsidRPr="00B41DEE" w:rsidRDefault="00B41DEE" w:rsidP="00B41DEE">
      <w:pPr>
        <w:shd w:val="clear" w:color="auto" w:fill="1F1F1F"/>
        <w:spacing w:after="0" w:line="285" w:lineRule="atLeast"/>
        <w:rPr>
          <w:rFonts w:ascii="Consolas" w:eastAsia="Times New Roman" w:hAnsi="Consolas" w:cs="Times New Roman"/>
          <w:color w:val="CCCCCC"/>
          <w:sz w:val="21"/>
          <w:szCs w:val="21"/>
        </w:rPr>
      </w:pPr>
      <w:r w:rsidRPr="00B41DEE">
        <w:rPr>
          <w:rFonts w:ascii="Consolas" w:eastAsia="Times New Roman" w:hAnsi="Consolas" w:cs="Times New Roman"/>
          <w:color w:val="CCCCCC"/>
          <w:sz w:val="21"/>
          <w:szCs w:val="21"/>
        </w:rPr>
        <w:t xml:space="preserve">  </w:t>
      </w:r>
      <w:r w:rsidRPr="00B41DEE">
        <w:rPr>
          <w:rFonts w:ascii="Consolas" w:eastAsia="Times New Roman" w:hAnsi="Consolas" w:cs="Times New Roman"/>
          <w:color w:val="9CDCFE"/>
          <w:sz w:val="21"/>
          <w:szCs w:val="21"/>
        </w:rPr>
        <w:t>minput</w:t>
      </w:r>
      <w:r w:rsidRPr="00B41DEE">
        <w:rPr>
          <w:rFonts w:ascii="Consolas" w:eastAsia="Times New Roman" w:hAnsi="Consolas" w:cs="Times New Roman"/>
          <w:color w:val="CCCCCC"/>
          <w:sz w:val="21"/>
          <w:szCs w:val="21"/>
        </w:rPr>
        <w:t>.</w:t>
      </w:r>
      <w:r w:rsidRPr="00B41DEE">
        <w:rPr>
          <w:rFonts w:ascii="Consolas" w:eastAsia="Times New Roman" w:hAnsi="Consolas" w:cs="Times New Roman"/>
          <w:color w:val="DCDCAA"/>
          <w:sz w:val="21"/>
          <w:szCs w:val="21"/>
        </w:rPr>
        <w:t>forEach</w:t>
      </w:r>
      <w:r w:rsidRPr="00B41DEE">
        <w:rPr>
          <w:rFonts w:ascii="Consolas" w:eastAsia="Times New Roman" w:hAnsi="Consolas" w:cs="Times New Roman"/>
          <w:color w:val="CCCCCC"/>
          <w:sz w:val="21"/>
          <w:szCs w:val="21"/>
        </w:rPr>
        <w:t>(</w:t>
      </w:r>
      <w:r w:rsidRPr="00B41DEE">
        <w:rPr>
          <w:rFonts w:ascii="Consolas" w:eastAsia="Times New Roman" w:hAnsi="Consolas" w:cs="Times New Roman"/>
          <w:color w:val="569CD6"/>
          <w:sz w:val="21"/>
          <w:szCs w:val="21"/>
        </w:rPr>
        <w:t>function</w:t>
      </w:r>
      <w:r w:rsidRPr="00B41DEE">
        <w:rPr>
          <w:rFonts w:ascii="Consolas" w:eastAsia="Times New Roman" w:hAnsi="Consolas" w:cs="Times New Roman"/>
          <w:color w:val="CCCCCC"/>
          <w:sz w:val="21"/>
          <w:szCs w:val="21"/>
        </w:rPr>
        <w:t xml:space="preserve"> (</w:t>
      </w:r>
      <w:r w:rsidRPr="00B41DEE">
        <w:rPr>
          <w:rFonts w:ascii="Consolas" w:eastAsia="Times New Roman" w:hAnsi="Consolas" w:cs="Times New Roman"/>
          <w:color w:val="9CDCFE"/>
          <w:sz w:val="21"/>
          <w:szCs w:val="21"/>
        </w:rPr>
        <w:t>inputval</w:t>
      </w:r>
      <w:r w:rsidRPr="00B41DEE">
        <w:rPr>
          <w:rFonts w:ascii="Consolas" w:eastAsia="Times New Roman" w:hAnsi="Consolas" w:cs="Times New Roman"/>
          <w:color w:val="CCCCCC"/>
          <w:sz w:val="21"/>
          <w:szCs w:val="21"/>
        </w:rPr>
        <w:t>) {</w:t>
      </w:r>
    </w:p>
    <w:p w:rsidR="00B41DEE" w:rsidRPr="00B41DEE" w:rsidRDefault="00B41DEE" w:rsidP="00B41DEE">
      <w:pPr>
        <w:shd w:val="clear" w:color="auto" w:fill="1F1F1F"/>
        <w:spacing w:after="0" w:line="285" w:lineRule="atLeast"/>
        <w:rPr>
          <w:rFonts w:ascii="Consolas" w:eastAsia="Times New Roman" w:hAnsi="Consolas" w:cs="Times New Roman"/>
          <w:color w:val="CCCCCC"/>
          <w:sz w:val="21"/>
          <w:szCs w:val="21"/>
        </w:rPr>
      </w:pPr>
      <w:r w:rsidRPr="00B41DEE">
        <w:rPr>
          <w:rFonts w:ascii="Consolas" w:eastAsia="Times New Roman" w:hAnsi="Consolas" w:cs="Times New Roman"/>
          <w:color w:val="CCCCCC"/>
          <w:sz w:val="21"/>
          <w:szCs w:val="21"/>
        </w:rPr>
        <w:t xml:space="preserve">    </w:t>
      </w:r>
      <w:r w:rsidRPr="00B41DEE">
        <w:rPr>
          <w:rFonts w:ascii="Consolas" w:eastAsia="Times New Roman" w:hAnsi="Consolas" w:cs="Times New Roman"/>
          <w:color w:val="9CDCFE"/>
          <w:sz w:val="21"/>
          <w:szCs w:val="21"/>
        </w:rPr>
        <w:t>inputval</w:t>
      </w:r>
      <w:r w:rsidRPr="00B41DEE">
        <w:rPr>
          <w:rFonts w:ascii="Consolas" w:eastAsia="Times New Roman" w:hAnsi="Consolas" w:cs="Times New Roman"/>
          <w:color w:val="CCCCCC"/>
          <w:sz w:val="21"/>
          <w:szCs w:val="21"/>
        </w:rPr>
        <w:t>.</w:t>
      </w:r>
      <w:r w:rsidRPr="00B41DEE">
        <w:rPr>
          <w:rFonts w:ascii="Consolas" w:eastAsia="Times New Roman" w:hAnsi="Consolas" w:cs="Times New Roman"/>
          <w:color w:val="9CDCFE"/>
          <w:sz w:val="21"/>
          <w:szCs w:val="21"/>
        </w:rPr>
        <w:t>value</w:t>
      </w:r>
      <w:r w:rsidRPr="00B41DEE">
        <w:rPr>
          <w:rFonts w:ascii="Consolas" w:eastAsia="Times New Roman" w:hAnsi="Consolas" w:cs="Times New Roman"/>
          <w:color w:val="CCCCCC"/>
          <w:sz w:val="21"/>
          <w:szCs w:val="21"/>
        </w:rPr>
        <w:t xml:space="preserve"> </w:t>
      </w:r>
      <w:r w:rsidRPr="00B41DEE">
        <w:rPr>
          <w:rFonts w:ascii="Consolas" w:eastAsia="Times New Roman" w:hAnsi="Consolas" w:cs="Times New Roman"/>
          <w:color w:val="D4D4D4"/>
          <w:sz w:val="21"/>
          <w:szCs w:val="21"/>
        </w:rPr>
        <w:t>=</w:t>
      </w:r>
      <w:r w:rsidRPr="00B41DEE">
        <w:rPr>
          <w:rFonts w:ascii="Consolas" w:eastAsia="Times New Roman" w:hAnsi="Consolas" w:cs="Times New Roman"/>
          <w:color w:val="CCCCCC"/>
          <w:sz w:val="21"/>
          <w:szCs w:val="21"/>
        </w:rPr>
        <w:t xml:space="preserve"> </w:t>
      </w:r>
      <w:r w:rsidRPr="00B41DEE">
        <w:rPr>
          <w:rFonts w:ascii="Consolas" w:eastAsia="Times New Roman" w:hAnsi="Consolas" w:cs="Times New Roman"/>
          <w:color w:val="CE9178"/>
          <w:sz w:val="21"/>
          <w:szCs w:val="21"/>
        </w:rPr>
        <w:t>""</w:t>
      </w:r>
      <w:r w:rsidRPr="00B41DEE">
        <w:rPr>
          <w:rFonts w:ascii="Consolas" w:eastAsia="Times New Roman" w:hAnsi="Consolas" w:cs="Times New Roman"/>
          <w:color w:val="CCCCCC"/>
          <w:sz w:val="21"/>
          <w:szCs w:val="21"/>
        </w:rPr>
        <w:t>;</w:t>
      </w:r>
    </w:p>
    <w:p w:rsidR="00B41DEE" w:rsidRPr="00B41DEE" w:rsidRDefault="00B41DEE" w:rsidP="00B41DEE">
      <w:pPr>
        <w:shd w:val="clear" w:color="auto" w:fill="1F1F1F"/>
        <w:spacing w:after="0" w:line="285" w:lineRule="atLeast"/>
        <w:rPr>
          <w:rFonts w:ascii="Consolas" w:eastAsia="Times New Roman" w:hAnsi="Consolas" w:cs="Times New Roman"/>
          <w:color w:val="CCCCCC"/>
          <w:sz w:val="21"/>
          <w:szCs w:val="21"/>
        </w:rPr>
      </w:pPr>
      <w:r w:rsidRPr="00B41DEE">
        <w:rPr>
          <w:rFonts w:ascii="Consolas" w:eastAsia="Times New Roman" w:hAnsi="Consolas" w:cs="Times New Roman"/>
          <w:color w:val="CCCCCC"/>
          <w:sz w:val="21"/>
          <w:szCs w:val="21"/>
        </w:rPr>
        <w:t>   </w:t>
      </w:r>
    </w:p>
    <w:p w:rsidR="00B41DEE" w:rsidRPr="00B41DEE" w:rsidRDefault="00B41DEE" w:rsidP="00B41DEE">
      <w:pPr>
        <w:shd w:val="clear" w:color="auto" w:fill="1F1F1F"/>
        <w:spacing w:after="0" w:line="285" w:lineRule="atLeast"/>
        <w:rPr>
          <w:rFonts w:ascii="Consolas" w:eastAsia="Times New Roman" w:hAnsi="Consolas" w:cs="Times New Roman"/>
          <w:color w:val="CCCCCC"/>
          <w:sz w:val="21"/>
          <w:szCs w:val="21"/>
        </w:rPr>
      </w:pPr>
      <w:r w:rsidRPr="00B41DEE">
        <w:rPr>
          <w:rFonts w:ascii="Consolas" w:eastAsia="Times New Roman" w:hAnsi="Consolas" w:cs="Times New Roman"/>
          <w:color w:val="CCCCCC"/>
          <w:sz w:val="21"/>
          <w:szCs w:val="21"/>
        </w:rPr>
        <w:t>  });</w:t>
      </w:r>
    </w:p>
    <w:p w:rsidR="00B41DEE" w:rsidRDefault="00B41DEE" w:rsidP="00632B5D">
      <w:pPr>
        <w:rPr>
          <w:sz w:val="24"/>
        </w:rPr>
      </w:pPr>
      <w:r>
        <w:rPr>
          <w:sz w:val="24"/>
        </w:rPr>
        <w:t xml:space="preserve">Magar iss mein problem arahi thi k ye submit btn wala jo input hai uss ka b text clear kr deta tha uss k liye hm if condition laga sktay hain like </w:t>
      </w:r>
      <w:r w:rsidR="00BD659D">
        <w:rPr>
          <w:sz w:val="24"/>
        </w:rPr>
        <w:t xml:space="preserve">hm nay lagai condition k agar inputs jo hain agar in ki </w:t>
      </w:r>
      <w:r w:rsidR="009D1D80">
        <w:rPr>
          <w:sz w:val="24"/>
        </w:rPr>
        <w:t>type jo hai wo submit nai hai tu uss ko clear kar do orr agar type submit hai tu uss ko waisay hi chor do</w:t>
      </w:r>
    </w:p>
    <w:p w:rsidR="009D1D80" w:rsidRPr="009D1D80" w:rsidRDefault="009D1D80" w:rsidP="009D1D80">
      <w:pPr>
        <w:shd w:val="clear" w:color="auto" w:fill="1F1F1F"/>
        <w:spacing w:after="0" w:line="285" w:lineRule="atLeast"/>
        <w:rPr>
          <w:rFonts w:ascii="Consolas" w:eastAsia="Times New Roman" w:hAnsi="Consolas" w:cs="Times New Roman"/>
          <w:color w:val="CCCCCC"/>
          <w:sz w:val="21"/>
          <w:szCs w:val="21"/>
        </w:rPr>
      </w:pP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9CDCFE"/>
          <w:sz w:val="21"/>
          <w:szCs w:val="21"/>
        </w:rPr>
        <w:t>minput</w:t>
      </w:r>
      <w:r w:rsidRPr="009D1D80">
        <w:rPr>
          <w:rFonts w:ascii="Consolas" w:eastAsia="Times New Roman" w:hAnsi="Consolas" w:cs="Times New Roman"/>
          <w:color w:val="CCCCCC"/>
          <w:sz w:val="21"/>
          <w:szCs w:val="21"/>
        </w:rPr>
        <w:t>.</w:t>
      </w:r>
      <w:r w:rsidRPr="009D1D80">
        <w:rPr>
          <w:rFonts w:ascii="Consolas" w:eastAsia="Times New Roman" w:hAnsi="Consolas" w:cs="Times New Roman"/>
          <w:color w:val="DCDCAA"/>
          <w:sz w:val="21"/>
          <w:szCs w:val="21"/>
        </w:rPr>
        <w:t>forEach</w:t>
      </w:r>
      <w:r w:rsidRPr="009D1D80">
        <w:rPr>
          <w:rFonts w:ascii="Consolas" w:eastAsia="Times New Roman" w:hAnsi="Consolas" w:cs="Times New Roman"/>
          <w:color w:val="CCCCCC"/>
          <w:sz w:val="21"/>
          <w:szCs w:val="21"/>
        </w:rPr>
        <w:t>(</w:t>
      </w:r>
      <w:r w:rsidRPr="009D1D80">
        <w:rPr>
          <w:rFonts w:ascii="Consolas" w:eastAsia="Times New Roman" w:hAnsi="Consolas" w:cs="Times New Roman"/>
          <w:color w:val="569CD6"/>
          <w:sz w:val="21"/>
          <w:szCs w:val="21"/>
        </w:rPr>
        <w:t>function</w:t>
      </w: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9CDCFE"/>
          <w:sz w:val="21"/>
          <w:szCs w:val="21"/>
        </w:rPr>
        <w:t>inputval</w:t>
      </w:r>
      <w:r w:rsidRPr="009D1D80">
        <w:rPr>
          <w:rFonts w:ascii="Consolas" w:eastAsia="Times New Roman" w:hAnsi="Consolas" w:cs="Times New Roman"/>
          <w:color w:val="CCCCCC"/>
          <w:sz w:val="21"/>
          <w:szCs w:val="21"/>
        </w:rPr>
        <w:t>) {</w:t>
      </w:r>
    </w:p>
    <w:p w:rsidR="009D1D80" w:rsidRPr="009D1D80" w:rsidRDefault="009D1D80" w:rsidP="009D1D80">
      <w:pPr>
        <w:shd w:val="clear" w:color="auto" w:fill="1F1F1F"/>
        <w:spacing w:after="0" w:line="285" w:lineRule="atLeast"/>
        <w:rPr>
          <w:rFonts w:ascii="Consolas" w:eastAsia="Times New Roman" w:hAnsi="Consolas" w:cs="Times New Roman"/>
          <w:color w:val="CCCCCC"/>
          <w:sz w:val="21"/>
          <w:szCs w:val="21"/>
        </w:rPr>
      </w:pP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C586C0"/>
          <w:sz w:val="21"/>
          <w:szCs w:val="21"/>
        </w:rPr>
        <w:t>if</w:t>
      </w: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9CDCFE"/>
          <w:sz w:val="21"/>
          <w:szCs w:val="21"/>
        </w:rPr>
        <w:t>inputval</w:t>
      </w:r>
      <w:r w:rsidRPr="009D1D80">
        <w:rPr>
          <w:rFonts w:ascii="Consolas" w:eastAsia="Times New Roman" w:hAnsi="Consolas" w:cs="Times New Roman"/>
          <w:color w:val="CCCCCC"/>
          <w:sz w:val="21"/>
          <w:szCs w:val="21"/>
        </w:rPr>
        <w:t>.</w:t>
      </w:r>
      <w:r w:rsidRPr="009D1D80">
        <w:rPr>
          <w:rFonts w:ascii="Consolas" w:eastAsia="Times New Roman" w:hAnsi="Consolas" w:cs="Times New Roman"/>
          <w:color w:val="9CDCFE"/>
          <w:sz w:val="21"/>
          <w:szCs w:val="21"/>
        </w:rPr>
        <w:t>type</w:t>
      </w: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D4D4D4"/>
          <w:sz w:val="21"/>
          <w:szCs w:val="21"/>
        </w:rPr>
        <w:t>!==</w:t>
      </w: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CE9178"/>
          <w:sz w:val="21"/>
          <w:szCs w:val="21"/>
        </w:rPr>
        <w:t>"submit"</w:t>
      </w:r>
      <w:r w:rsidRPr="009D1D80">
        <w:rPr>
          <w:rFonts w:ascii="Consolas" w:eastAsia="Times New Roman" w:hAnsi="Consolas" w:cs="Times New Roman"/>
          <w:color w:val="CCCCCC"/>
          <w:sz w:val="21"/>
          <w:szCs w:val="21"/>
        </w:rPr>
        <w:t>) {</w:t>
      </w:r>
    </w:p>
    <w:p w:rsidR="009D1D80" w:rsidRPr="009D1D80" w:rsidRDefault="009D1D80" w:rsidP="009D1D80">
      <w:pPr>
        <w:shd w:val="clear" w:color="auto" w:fill="1F1F1F"/>
        <w:spacing w:after="0" w:line="285" w:lineRule="atLeast"/>
        <w:rPr>
          <w:rFonts w:ascii="Consolas" w:eastAsia="Times New Roman" w:hAnsi="Consolas" w:cs="Times New Roman"/>
          <w:color w:val="CCCCCC"/>
          <w:sz w:val="21"/>
          <w:szCs w:val="21"/>
        </w:rPr>
      </w:pP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9CDCFE"/>
          <w:sz w:val="21"/>
          <w:szCs w:val="21"/>
        </w:rPr>
        <w:t>inputval</w:t>
      </w:r>
      <w:r w:rsidRPr="009D1D80">
        <w:rPr>
          <w:rFonts w:ascii="Consolas" w:eastAsia="Times New Roman" w:hAnsi="Consolas" w:cs="Times New Roman"/>
          <w:color w:val="CCCCCC"/>
          <w:sz w:val="21"/>
          <w:szCs w:val="21"/>
        </w:rPr>
        <w:t>.</w:t>
      </w:r>
      <w:r w:rsidRPr="009D1D80">
        <w:rPr>
          <w:rFonts w:ascii="Consolas" w:eastAsia="Times New Roman" w:hAnsi="Consolas" w:cs="Times New Roman"/>
          <w:color w:val="9CDCFE"/>
          <w:sz w:val="21"/>
          <w:szCs w:val="21"/>
        </w:rPr>
        <w:t>value</w:t>
      </w: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D4D4D4"/>
          <w:sz w:val="21"/>
          <w:szCs w:val="21"/>
        </w:rPr>
        <w:t>=</w:t>
      </w:r>
      <w:r w:rsidRPr="009D1D80">
        <w:rPr>
          <w:rFonts w:ascii="Consolas" w:eastAsia="Times New Roman" w:hAnsi="Consolas" w:cs="Times New Roman"/>
          <w:color w:val="CCCCCC"/>
          <w:sz w:val="21"/>
          <w:szCs w:val="21"/>
        </w:rPr>
        <w:t xml:space="preserve"> </w:t>
      </w:r>
      <w:r w:rsidRPr="009D1D80">
        <w:rPr>
          <w:rFonts w:ascii="Consolas" w:eastAsia="Times New Roman" w:hAnsi="Consolas" w:cs="Times New Roman"/>
          <w:color w:val="CE9178"/>
          <w:sz w:val="21"/>
          <w:szCs w:val="21"/>
        </w:rPr>
        <w:t>""</w:t>
      </w:r>
      <w:r w:rsidRPr="009D1D80">
        <w:rPr>
          <w:rFonts w:ascii="Consolas" w:eastAsia="Times New Roman" w:hAnsi="Consolas" w:cs="Times New Roman"/>
          <w:color w:val="CCCCCC"/>
          <w:sz w:val="21"/>
          <w:szCs w:val="21"/>
        </w:rPr>
        <w:t>;</w:t>
      </w:r>
    </w:p>
    <w:p w:rsidR="009D1D80" w:rsidRPr="009D1D80" w:rsidRDefault="009D1D80" w:rsidP="009D1D80">
      <w:pPr>
        <w:shd w:val="clear" w:color="auto" w:fill="1F1F1F"/>
        <w:spacing w:after="0" w:line="285" w:lineRule="atLeast"/>
        <w:rPr>
          <w:rFonts w:ascii="Consolas" w:eastAsia="Times New Roman" w:hAnsi="Consolas" w:cs="Times New Roman"/>
          <w:color w:val="CCCCCC"/>
          <w:sz w:val="21"/>
          <w:szCs w:val="21"/>
        </w:rPr>
      </w:pPr>
      <w:r w:rsidRPr="009D1D80">
        <w:rPr>
          <w:rFonts w:ascii="Consolas" w:eastAsia="Times New Roman" w:hAnsi="Consolas" w:cs="Times New Roman"/>
          <w:color w:val="CCCCCC"/>
          <w:sz w:val="21"/>
          <w:szCs w:val="21"/>
        </w:rPr>
        <w:t>    }</w:t>
      </w:r>
    </w:p>
    <w:p w:rsidR="009D1D80" w:rsidRPr="009D1D80" w:rsidRDefault="009D1D80" w:rsidP="009D1D80">
      <w:pPr>
        <w:shd w:val="clear" w:color="auto" w:fill="1F1F1F"/>
        <w:spacing w:after="0" w:line="285" w:lineRule="atLeast"/>
        <w:rPr>
          <w:rFonts w:ascii="Consolas" w:eastAsia="Times New Roman" w:hAnsi="Consolas" w:cs="Times New Roman"/>
          <w:color w:val="CCCCCC"/>
          <w:sz w:val="21"/>
          <w:szCs w:val="21"/>
        </w:rPr>
      </w:pPr>
      <w:r w:rsidRPr="009D1D80">
        <w:rPr>
          <w:rFonts w:ascii="Consolas" w:eastAsia="Times New Roman" w:hAnsi="Consolas" w:cs="Times New Roman"/>
          <w:color w:val="CCCCCC"/>
          <w:sz w:val="21"/>
          <w:szCs w:val="21"/>
        </w:rPr>
        <w:t>  });</w:t>
      </w:r>
    </w:p>
    <w:p w:rsidR="00B41DEE" w:rsidRDefault="00B41DEE" w:rsidP="00632B5D">
      <w:pPr>
        <w:rPr>
          <w:sz w:val="24"/>
        </w:rPr>
      </w:pPr>
    </w:p>
    <w:p w:rsidR="00EF1375" w:rsidRDefault="007A351B" w:rsidP="00632B5D">
      <w:pPr>
        <w:rPr>
          <w:sz w:val="24"/>
        </w:rPr>
      </w:pPr>
      <w:r>
        <w:rPr>
          <w:sz w:val="24"/>
          <w:highlight w:val="yellow"/>
        </w:rPr>
        <w:lastRenderedPageBreak/>
        <w:t>MouseO</w:t>
      </w:r>
      <w:r w:rsidR="00EF1375" w:rsidRPr="00EF1375">
        <w:rPr>
          <w:sz w:val="24"/>
          <w:highlight w:val="yellow"/>
        </w:rPr>
        <w:t>ver</w:t>
      </w:r>
      <w:r>
        <w:rPr>
          <w:sz w:val="24"/>
          <w:highlight w:val="yellow"/>
        </w:rPr>
        <w:t xml:space="preserve"> and MouseOut</w:t>
      </w:r>
      <w:r w:rsidR="00EF1375" w:rsidRPr="00EF1375">
        <w:rPr>
          <w:sz w:val="24"/>
          <w:highlight w:val="yellow"/>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569CD6"/>
          <w:sz w:val="21"/>
          <w:szCs w:val="21"/>
        </w:rPr>
        <w:t>let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D4D4D4"/>
          <w:sz w:val="21"/>
          <w:szCs w:val="21"/>
        </w:rPr>
        <w: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document</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DCDCAA"/>
          <w:sz w:val="21"/>
          <w:szCs w:val="21"/>
        </w:rPr>
        <w:t>querySelector</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CE9178"/>
          <w:sz w:val="21"/>
          <w:szCs w:val="21"/>
        </w:rPr>
        <w:t>"#abcd"</w:t>
      </w:r>
      <w:r w:rsidRPr="00EF1375">
        <w:rPr>
          <w:rFonts w:ascii="Consolas" w:eastAsia="Times New Roman" w:hAnsi="Consolas" w:cs="Times New Roman"/>
          <w:color w:val="CCCCCC"/>
          <w:sz w:val="21"/>
          <w:szCs w:val="21"/>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DCDCAA"/>
          <w:sz w:val="21"/>
          <w:szCs w:val="21"/>
        </w:rPr>
        <w:t>addEventListener</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CE9178"/>
          <w:sz w:val="21"/>
          <w:szCs w:val="21"/>
        </w:rPr>
        <w:t>"mouseover"</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569CD6"/>
          <w:sz w:val="21"/>
          <w:szCs w:val="21"/>
        </w:rPr>
        <w:t>function</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details</w:t>
      </w:r>
      <w:r w:rsidRPr="00EF1375">
        <w:rPr>
          <w:rFonts w:ascii="Consolas" w:eastAsia="Times New Roman" w:hAnsi="Consolas" w:cs="Times New Roman"/>
          <w:color w:val="CCCCCC"/>
          <w:sz w:val="21"/>
          <w:szCs w:val="21"/>
        </w:rPr>
        <w:t>) {</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9CDCFE"/>
          <w:sz w:val="21"/>
          <w:szCs w:val="21"/>
        </w:rPr>
        <w:t>style</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9CDCFE"/>
          <w:sz w:val="21"/>
          <w:szCs w:val="21"/>
        </w:rPr>
        <w:t>backgroundColor</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D4D4D4"/>
          <w:sz w:val="21"/>
          <w:szCs w:val="21"/>
        </w:rPr>
        <w: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CE9178"/>
          <w:sz w:val="21"/>
          <w:szCs w:val="21"/>
        </w:rPr>
        <w:t>"yellow"</w:t>
      </w:r>
      <w:r w:rsidRPr="00EF1375">
        <w:rPr>
          <w:rFonts w:ascii="Consolas" w:eastAsia="Times New Roman" w:hAnsi="Consolas" w:cs="Times New Roman"/>
          <w:color w:val="CCCCCC"/>
          <w:sz w:val="21"/>
          <w:szCs w:val="21"/>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CCCCCC"/>
          <w:sz w:val="21"/>
          <w:szCs w:val="21"/>
        </w:rPr>
        <w:t>});</w:t>
      </w:r>
    </w:p>
    <w:p w:rsidR="00EF1375" w:rsidRDefault="00EF1375" w:rsidP="00632B5D">
      <w:pPr>
        <w:rPr>
          <w:sz w:val="24"/>
        </w:rPr>
      </w:pPr>
      <w:r>
        <w:rPr>
          <w:sz w:val="24"/>
        </w:rPr>
        <w:t>Ham nay simple sa ye code likhaa hai k jiss cheez par ham apna mouse le kr jayengay tu wo uss ka background color yellow ho jaye ga. Magar iss mein kahi b aisa nai likhaa k jab ham wapis mouse ko le kr ayein tu iss ko dobara wohi purana color badal do tu iss k liye ye karengay k</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569CD6"/>
          <w:sz w:val="21"/>
          <w:szCs w:val="21"/>
        </w:rPr>
        <w:t>let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D4D4D4"/>
          <w:sz w:val="21"/>
          <w:szCs w:val="21"/>
        </w:rPr>
        <w: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document</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DCDCAA"/>
          <w:sz w:val="21"/>
          <w:szCs w:val="21"/>
        </w:rPr>
        <w:t>querySelector</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CE9178"/>
          <w:sz w:val="21"/>
          <w:szCs w:val="21"/>
        </w:rPr>
        <w:t>"#abcd"</w:t>
      </w:r>
      <w:r w:rsidRPr="00EF1375">
        <w:rPr>
          <w:rFonts w:ascii="Consolas" w:eastAsia="Times New Roman" w:hAnsi="Consolas" w:cs="Times New Roman"/>
          <w:color w:val="CCCCCC"/>
          <w:sz w:val="21"/>
          <w:szCs w:val="21"/>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DCDCAA"/>
          <w:sz w:val="21"/>
          <w:szCs w:val="21"/>
        </w:rPr>
        <w:t>addEventListener</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CE9178"/>
          <w:sz w:val="21"/>
          <w:szCs w:val="21"/>
        </w:rPr>
        <w:t>"mouseover"</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569CD6"/>
          <w:sz w:val="21"/>
          <w:szCs w:val="21"/>
        </w:rPr>
        <w:t>function</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details</w:t>
      </w:r>
      <w:r w:rsidRPr="00EF1375">
        <w:rPr>
          <w:rFonts w:ascii="Consolas" w:eastAsia="Times New Roman" w:hAnsi="Consolas" w:cs="Times New Roman"/>
          <w:color w:val="CCCCCC"/>
          <w:sz w:val="21"/>
          <w:szCs w:val="21"/>
        </w:rPr>
        <w:t>) {</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9CDCFE"/>
          <w:sz w:val="21"/>
          <w:szCs w:val="21"/>
        </w:rPr>
        <w:t>style</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9CDCFE"/>
          <w:sz w:val="21"/>
          <w:szCs w:val="21"/>
        </w:rPr>
        <w:t>backgroundColor</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D4D4D4"/>
          <w:sz w:val="21"/>
          <w:szCs w:val="21"/>
        </w:rPr>
        <w: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CE9178"/>
          <w:sz w:val="21"/>
          <w:szCs w:val="21"/>
        </w:rPr>
        <w:t>"yellow"</w:t>
      </w:r>
      <w:r w:rsidRPr="00EF1375">
        <w:rPr>
          <w:rFonts w:ascii="Consolas" w:eastAsia="Times New Roman" w:hAnsi="Consolas" w:cs="Times New Roman"/>
          <w:color w:val="CCCCCC"/>
          <w:sz w:val="21"/>
          <w:szCs w:val="21"/>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CCCCCC"/>
          <w:sz w:val="21"/>
          <w:szCs w:val="21"/>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DCDCAA"/>
          <w:sz w:val="21"/>
          <w:szCs w:val="21"/>
        </w:rPr>
        <w:t>addEventListener</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CE9178"/>
          <w:sz w:val="21"/>
          <w:szCs w:val="21"/>
        </w:rPr>
        <w:t>"mouseout"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569CD6"/>
          <w:sz w:val="21"/>
          <w:szCs w:val="21"/>
        </w:rPr>
        <w:t>function</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details</w:t>
      </w:r>
      <w:r w:rsidRPr="00EF1375">
        <w:rPr>
          <w:rFonts w:ascii="Consolas" w:eastAsia="Times New Roman" w:hAnsi="Consolas" w:cs="Times New Roman"/>
          <w:color w:val="CCCCCC"/>
          <w:sz w:val="21"/>
          <w:szCs w:val="21"/>
        </w:rPr>
        <w:t>) {</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9CDCFE"/>
          <w:sz w:val="21"/>
          <w:szCs w:val="21"/>
        </w:rPr>
        <w:t>mdiv</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9CDCFE"/>
          <w:sz w:val="21"/>
          <w:szCs w:val="21"/>
        </w:rPr>
        <w:t>style</w:t>
      </w:r>
      <w:r w:rsidRPr="00EF1375">
        <w:rPr>
          <w:rFonts w:ascii="Consolas" w:eastAsia="Times New Roman" w:hAnsi="Consolas" w:cs="Times New Roman"/>
          <w:color w:val="CCCCCC"/>
          <w:sz w:val="21"/>
          <w:szCs w:val="21"/>
        </w:rPr>
        <w:t>.</w:t>
      </w:r>
      <w:r w:rsidRPr="00EF1375">
        <w:rPr>
          <w:rFonts w:ascii="Consolas" w:eastAsia="Times New Roman" w:hAnsi="Consolas" w:cs="Times New Roman"/>
          <w:color w:val="9CDCFE"/>
          <w:sz w:val="21"/>
          <w:szCs w:val="21"/>
        </w:rPr>
        <w:t>backgroundColor</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D4D4D4"/>
          <w:sz w:val="21"/>
          <w:szCs w:val="21"/>
        </w:rPr>
        <w:t>=</w:t>
      </w:r>
      <w:r w:rsidRPr="00EF1375">
        <w:rPr>
          <w:rFonts w:ascii="Consolas" w:eastAsia="Times New Roman" w:hAnsi="Consolas" w:cs="Times New Roman"/>
          <w:color w:val="CCCCCC"/>
          <w:sz w:val="21"/>
          <w:szCs w:val="21"/>
        </w:rPr>
        <w:t xml:space="preserve"> </w:t>
      </w:r>
      <w:r w:rsidRPr="00EF1375">
        <w:rPr>
          <w:rFonts w:ascii="Consolas" w:eastAsia="Times New Roman" w:hAnsi="Consolas" w:cs="Times New Roman"/>
          <w:color w:val="CE9178"/>
          <w:sz w:val="21"/>
          <w:szCs w:val="21"/>
        </w:rPr>
        <w:t>"red"</w:t>
      </w:r>
      <w:r w:rsidRPr="00EF1375">
        <w:rPr>
          <w:rFonts w:ascii="Consolas" w:eastAsia="Times New Roman" w:hAnsi="Consolas" w:cs="Times New Roman"/>
          <w:color w:val="CCCCCC"/>
          <w:sz w:val="21"/>
          <w:szCs w:val="21"/>
        </w:rPr>
        <w:t>;</w:t>
      </w:r>
    </w:p>
    <w:p w:rsidR="00EF1375" w:rsidRPr="00EF1375" w:rsidRDefault="00EF1375" w:rsidP="00EF1375">
      <w:pPr>
        <w:shd w:val="clear" w:color="auto" w:fill="1F1F1F"/>
        <w:spacing w:after="0" w:line="285" w:lineRule="atLeast"/>
        <w:rPr>
          <w:rFonts w:ascii="Consolas" w:eastAsia="Times New Roman" w:hAnsi="Consolas" w:cs="Times New Roman"/>
          <w:color w:val="CCCCCC"/>
          <w:sz w:val="21"/>
          <w:szCs w:val="21"/>
        </w:rPr>
      </w:pPr>
      <w:r w:rsidRPr="00EF1375">
        <w:rPr>
          <w:rFonts w:ascii="Consolas" w:eastAsia="Times New Roman" w:hAnsi="Consolas" w:cs="Times New Roman"/>
          <w:color w:val="CCCCCC"/>
          <w:sz w:val="21"/>
          <w:szCs w:val="21"/>
        </w:rPr>
        <w:t>});</w:t>
      </w:r>
    </w:p>
    <w:p w:rsidR="00EF1375" w:rsidRDefault="00EF1375" w:rsidP="00632B5D">
      <w:pPr>
        <w:rPr>
          <w:sz w:val="24"/>
        </w:rPr>
      </w:pPr>
      <w:r>
        <w:rPr>
          <w:sz w:val="24"/>
        </w:rPr>
        <w:t xml:space="preserve">Tu iss pr ham </w:t>
      </w:r>
      <w:r w:rsidR="00280441">
        <w:rPr>
          <w:sz w:val="24"/>
        </w:rPr>
        <w:t>dobara event listener lagayengay orr “mouseout” ka event lagayengay k agar mouse uss cheez say bahir jaye tu dobara red ho jaye.</w:t>
      </w:r>
    </w:p>
    <w:p w:rsidR="007867BB" w:rsidRDefault="00485BE3" w:rsidP="00632B5D">
      <w:pPr>
        <w:rPr>
          <w:sz w:val="24"/>
        </w:rPr>
      </w:pPr>
      <w:r w:rsidRPr="00485BE3">
        <w:rPr>
          <w:sz w:val="24"/>
          <w:highlight w:val="yellow"/>
        </w:rPr>
        <w:t>MouseMove:</w:t>
      </w:r>
    </w:p>
    <w:p w:rsidR="00485BE3" w:rsidRPr="00485BE3" w:rsidRDefault="00485BE3" w:rsidP="00485BE3">
      <w:pPr>
        <w:shd w:val="clear" w:color="auto" w:fill="1F1F1F"/>
        <w:spacing w:after="0" w:line="285" w:lineRule="atLeast"/>
        <w:rPr>
          <w:rFonts w:ascii="Consolas" w:eastAsia="Times New Roman" w:hAnsi="Consolas" w:cs="Times New Roman"/>
          <w:color w:val="CCCCCC"/>
          <w:sz w:val="21"/>
          <w:szCs w:val="21"/>
        </w:rPr>
      </w:pPr>
      <w:r w:rsidRPr="00485BE3">
        <w:rPr>
          <w:rFonts w:ascii="Consolas" w:eastAsia="Times New Roman" w:hAnsi="Consolas" w:cs="Times New Roman"/>
          <w:color w:val="9CDCFE"/>
          <w:sz w:val="21"/>
          <w:szCs w:val="21"/>
        </w:rPr>
        <w:t>window</w:t>
      </w:r>
      <w:r w:rsidRPr="00485BE3">
        <w:rPr>
          <w:rFonts w:ascii="Consolas" w:eastAsia="Times New Roman" w:hAnsi="Consolas" w:cs="Times New Roman"/>
          <w:color w:val="CCCCCC"/>
          <w:sz w:val="21"/>
          <w:szCs w:val="21"/>
        </w:rPr>
        <w:t>.</w:t>
      </w:r>
      <w:r w:rsidRPr="00485BE3">
        <w:rPr>
          <w:rFonts w:ascii="Consolas" w:eastAsia="Times New Roman" w:hAnsi="Consolas" w:cs="Times New Roman"/>
          <w:color w:val="DCDCAA"/>
          <w:sz w:val="21"/>
          <w:szCs w:val="21"/>
        </w:rPr>
        <w:t>addEventListener</w:t>
      </w:r>
      <w:r w:rsidRPr="00485BE3">
        <w:rPr>
          <w:rFonts w:ascii="Consolas" w:eastAsia="Times New Roman" w:hAnsi="Consolas" w:cs="Times New Roman"/>
          <w:color w:val="CCCCCC"/>
          <w:sz w:val="21"/>
          <w:szCs w:val="21"/>
        </w:rPr>
        <w:t>(</w:t>
      </w:r>
      <w:r w:rsidRPr="00485BE3">
        <w:rPr>
          <w:rFonts w:ascii="Consolas" w:eastAsia="Times New Roman" w:hAnsi="Consolas" w:cs="Times New Roman"/>
          <w:color w:val="CE9178"/>
          <w:sz w:val="21"/>
          <w:szCs w:val="21"/>
        </w:rPr>
        <w:t>"mousemove"</w:t>
      </w:r>
      <w:r w:rsidRPr="00485BE3">
        <w:rPr>
          <w:rFonts w:ascii="Consolas" w:eastAsia="Times New Roman" w:hAnsi="Consolas" w:cs="Times New Roman"/>
          <w:color w:val="CCCCCC"/>
          <w:sz w:val="21"/>
          <w:szCs w:val="21"/>
        </w:rPr>
        <w:t xml:space="preserve">, </w:t>
      </w:r>
      <w:r w:rsidRPr="00485BE3">
        <w:rPr>
          <w:rFonts w:ascii="Consolas" w:eastAsia="Times New Roman" w:hAnsi="Consolas" w:cs="Times New Roman"/>
          <w:color w:val="569CD6"/>
          <w:sz w:val="21"/>
          <w:szCs w:val="21"/>
        </w:rPr>
        <w:t>function</w:t>
      </w:r>
      <w:r w:rsidRPr="00485BE3">
        <w:rPr>
          <w:rFonts w:ascii="Consolas" w:eastAsia="Times New Roman" w:hAnsi="Consolas" w:cs="Times New Roman"/>
          <w:color w:val="CCCCCC"/>
          <w:sz w:val="21"/>
          <w:szCs w:val="21"/>
        </w:rPr>
        <w:t xml:space="preserve"> (</w:t>
      </w:r>
      <w:r w:rsidRPr="00485BE3">
        <w:rPr>
          <w:rFonts w:ascii="Consolas" w:eastAsia="Times New Roman" w:hAnsi="Consolas" w:cs="Times New Roman"/>
          <w:color w:val="9CDCFE"/>
          <w:sz w:val="21"/>
          <w:szCs w:val="21"/>
        </w:rPr>
        <w:t>details</w:t>
      </w:r>
      <w:r w:rsidRPr="00485BE3">
        <w:rPr>
          <w:rFonts w:ascii="Consolas" w:eastAsia="Times New Roman" w:hAnsi="Consolas" w:cs="Times New Roman"/>
          <w:color w:val="CCCCCC"/>
          <w:sz w:val="21"/>
          <w:szCs w:val="21"/>
        </w:rPr>
        <w:t>) {</w:t>
      </w:r>
    </w:p>
    <w:p w:rsidR="00485BE3" w:rsidRPr="00485BE3" w:rsidRDefault="00485BE3" w:rsidP="00485BE3">
      <w:pPr>
        <w:shd w:val="clear" w:color="auto" w:fill="1F1F1F"/>
        <w:spacing w:after="0" w:line="285" w:lineRule="atLeast"/>
        <w:rPr>
          <w:rFonts w:ascii="Consolas" w:eastAsia="Times New Roman" w:hAnsi="Consolas" w:cs="Times New Roman"/>
          <w:color w:val="CCCCCC"/>
          <w:sz w:val="21"/>
          <w:szCs w:val="21"/>
        </w:rPr>
      </w:pPr>
      <w:r w:rsidRPr="00485BE3">
        <w:rPr>
          <w:rFonts w:ascii="Consolas" w:eastAsia="Times New Roman" w:hAnsi="Consolas" w:cs="Times New Roman"/>
          <w:color w:val="CCCCCC"/>
          <w:sz w:val="21"/>
          <w:szCs w:val="21"/>
        </w:rPr>
        <w:t xml:space="preserve">  </w:t>
      </w:r>
      <w:r w:rsidRPr="00485BE3">
        <w:rPr>
          <w:rFonts w:ascii="Consolas" w:eastAsia="Times New Roman" w:hAnsi="Consolas" w:cs="Times New Roman"/>
          <w:color w:val="9CDCFE"/>
          <w:sz w:val="21"/>
          <w:szCs w:val="21"/>
        </w:rPr>
        <w:t>console</w:t>
      </w:r>
      <w:r w:rsidRPr="00485BE3">
        <w:rPr>
          <w:rFonts w:ascii="Consolas" w:eastAsia="Times New Roman" w:hAnsi="Consolas" w:cs="Times New Roman"/>
          <w:color w:val="CCCCCC"/>
          <w:sz w:val="21"/>
          <w:szCs w:val="21"/>
        </w:rPr>
        <w:t>.</w:t>
      </w:r>
      <w:r w:rsidRPr="00485BE3">
        <w:rPr>
          <w:rFonts w:ascii="Consolas" w:eastAsia="Times New Roman" w:hAnsi="Consolas" w:cs="Times New Roman"/>
          <w:color w:val="DCDCAA"/>
          <w:sz w:val="21"/>
          <w:szCs w:val="21"/>
        </w:rPr>
        <w:t>log</w:t>
      </w:r>
      <w:r w:rsidRPr="00485BE3">
        <w:rPr>
          <w:rFonts w:ascii="Consolas" w:eastAsia="Times New Roman" w:hAnsi="Consolas" w:cs="Times New Roman"/>
          <w:color w:val="CCCCCC"/>
          <w:sz w:val="21"/>
          <w:szCs w:val="21"/>
        </w:rPr>
        <w:t>(</w:t>
      </w:r>
      <w:r w:rsidRPr="00485BE3">
        <w:rPr>
          <w:rFonts w:ascii="Consolas" w:eastAsia="Times New Roman" w:hAnsi="Consolas" w:cs="Times New Roman"/>
          <w:color w:val="9CDCFE"/>
          <w:sz w:val="21"/>
          <w:szCs w:val="21"/>
        </w:rPr>
        <w:t>details</w:t>
      </w:r>
      <w:r w:rsidRPr="00485BE3">
        <w:rPr>
          <w:rFonts w:ascii="Consolas" w:eastAsia="Times New Roman" w:hAnsi="Consolas" w:cs="Times New Roman"/>
          <w:color w:val="CCCCCC"/>
          <w:sz w:val="21"/>
          <w:szCs w:val="21"/>
        </w:rPr>
        <w:t>);</w:t>
      </w:r>
    </w:p>
    <w:p w:rsidR="00485BE3" w:rsidRPr="00485BE3" w:rsidRDefault="00485BE3" w:rsidP="00485BE3">
      <w:pPr>
        <w:shd w:val="clear" w:color="auto" w:fill="1F1F1F"/>
        <w:spacing w:after="0" w:line="285" w:lineRule="atLeast"/>
        <w:rPr>
          <w:rFonts w:ascii="Consolas" w:eastAsia="Times New Roman" w:hAnsi="Consolas" w:cs="Times New Roman"/>
          <w:color w:val="CCCCCC"/>
          <w:sz w:val="21"/>
          <w:szCs w:val="21"/>
        </w:rPr>
      </w:pPr>
      <w:r w:rsidRPr="00485BE3">
        <w:rPr>
          <w:rFonts w:ascii="Consolas" w:eastAsia="Times New Roman" w:hAnsi="Consolas" w:cs="Times New Roman"/>
          <w:color w:val="CCCCCC"/>
          <w:sz w:val="21"/>
          <w:szCs w:val="21"/>
        </w:rPr>
        <w:t>});</w:t>
      </w:r>
    </w:p>
    <w:p w:rsidR="00485BE3" w:rsidRDefault="00485BE3" w:rsidP="00632B5D">
      <w:pPr>
        <w:rPr>
          <w:sz w:val="24"/>
        </w:rPr>
      </w:pPr>
      <w:r>
        <w:rPr>
          <w:sz w:val="24"/>
        </w:rPr>
        <w:t>Ye window say muraad hai k ye  even listener pooray screen par lagega matlab k kisi khaas specific cheez par nai lagega. Poori screen(window) par lagega.</w:t>
      </w:r>
      <w:r w:rsidR="00CF572E">
        <w:rPr>
          <w:sz w:val="24"/>
        </w:rPr>
        <w:t xml:space="preserve"> Jab ham nay ye print ki details tu ye humein values dy raha tha. Matlab k yaxis, x-axis ki values k mouse kahan kahan ghoom raha hai.</w:t>
      </w:r>
    </w:p>
    <w:p w:rsidR="00CF572E" w:rsidRPr="00CF572E" w:rsidRDefault="00CF572E" w:rsidP="00CF572E">
      <w:pPr>
        <w:shd w:val="clear" w:color="auto" w:fill="1F1F1F"/>
        <w:spacing w:after="0" w:line="285" w:lineRule="atLeast"/>
        <w:rPr>
          <w:rFonts w:ascii="Consolas" w:eastAsia="Times New Roman" w:hAnsi="Consolas" w:cs="Times New Roman"/>
          <w:color w:val="CCCCCC"/>
          <w:sz w:val="21"/>
          <w:szCs w:val="21"/>
        </w:rPr>
      </w:pPr>
      <w:r w:rsidRPr="00CF572E">
        <w:rPr>
          <w:rFonts w:ascii="Consolas" w:eastAsia="Times New Roman" w:hAnsi="Consolas" w:cs="Times New Roman"/>
          <w:color w:val="CCCCCC"/>
          <w:sz w:val="21"/>
          <w:szCs w:val="21"/>
        </w:rPr>
        <w:t xml:space="preserve">  </w:t>
      </w:r>
      <w:r w:rsidRPr="00CF572E">
        <w:rPr>
          <w:rFonts w:ascii="Consolas" w:eastAsia="Times New Roman" w:hAnsi="Consolas" w:cs="Times New Roman"/>
          <w:color w:val="9CDCFE"/>
          <w:sz w:val="21"/>
          <w:szCs w:val="21"/>
        </w:rPr>
        <w:t>console</w:t>
      </w:r>
      <w:r w:rsidRPr="00CF572E">
        <w:rPr>
          <w:rFonts w:ascii="Consolas" w:eastAsia="Times New Roman" w:hAnsi="Consolas" w:cs="Times New Roman"/>
          <w:color w:val="CCCCCC"/>
          <w:sz w:val="21"/>
          <w:szCs w:val="21"/>
        </w:rPr>
        <w:t>.</w:t>
      </w:r>
      <w:r w:rsidRPr="00CF572E">
        <w:rPr>
          <w:rFonts w:ascii="Consolas" w:eastAsia="Times New Roman" w:hAnsi="Consolas" w:cs="Times New Roman"/>
          <w:color w:val="DCDCAA"/>
          <w:sz w:val="21"/>
          <w:szCs w:val="21"/>
        </w:rPr>
        <w:t>log</w:t>
      </w:r>
      <w:r w:rsidRPr="00CF572E">
        <w:rPr>
          <w:rFonts w:ascii="Consolas" w:eastAsia="Times New Roman" w:hAnsi="Consolas" w:cs="Times New Roman"/>
          <w:color w:val="CCCCCC"/>
          <w:sz w:val="21"/>
          <w:szCs w:val="21"/>
        </w:rPr>
        <w:t>(</w:t>
      </w:r>
      <w:r w:rsidRPr="00CF572E">
        <w:rPr>
          <w:rFonts w:ascii="Consolas" w:eastAsia="Times New Roman" w:hAnsi="Consolas" w:cs="Times New Roman"/>
          <w:color w:val="9CDCFE"/>
          <w:sz w:val="21"/>
          <w:szCs w:val="21"/>
        </w:rPr>
        <w:t>details</w:t>
      </w:r>
      <w:r w:rsidRPr="00CF572E">
        <w:rPr>
          <w:rFonts w:ascii="Consolas" w:eastAsia="Times New Roman" w:hAnsi="Consolas" w:cs="Times New Roman"/>
          <w:color w:val="CCCCCC"/>
          <w:sz w:val="21"/>
          <w:szCs w:val="21"/>
        </w:rPr>
        <w:t>.</w:t>
      </w:r>
      <w:r w:rsidRPr="00CF572E">
        <w:rPr>
          <w:rFonts w:ascii="Consolas" w:eastAsia="Times New Roman" w:hAnsi="Consolas" w:cs="Times New Roman"/>
          <w:color w:val="4FC1FF"/>
          <w:sz w:val="21"/>
          <w:szCs w:val="21"/>
        </w:rPr>
        <w:t>clientX</w:t>
      </w:r>
      <w:r w:rsidRPr="00CF572E">
        <w:rPr>
          <w:rFonts w:ascii="Consolas" w:eastAsia="Times New Roman" w:hAnsi="Consolas" w:cs="Times New Roman"/>
          <w:color w:val="CCCCCC"/>
          <w:sz w:val="21"/>
          <w:szCs w:val="21"/>
        </w:rPr>
        <w:t xml:space="preserve">, </w:t>
      </w:r>
      <w:r w:rsidRPr="00CF572E">
        <w:rPr>
          <w:rFonts w:ascii="Consolas" w:eastAsia="Times New Roman" w:hAnsi="Consolas" w:cs="Times New Roman"/>
          <w:color w:val="9CDCFE"/>
          <w:sz w:val="21"/>
          <w:szCs w:val="21"/>
        </w:rPr>
        <w:t>details</w:t>
      </w:r>
      <w:r w:rsidRPr="00CF572E">
        <w:rPr>
          <w:rFonts w:ascii="Consolas" w:eastAsia="Times New Roman" w:hAnsi="Consolas" w:cs="Times New Roman"/>
          <w:color w:val="CCCCCC"/>
          <w:sz w:val="21"/>
          <w:szCs w:val="21"/>
        </w:rPr>
        <w:t>.</w:t>
      </w:r>
      <w:r w:rsidRPr="00CF572E">
        <w:rPr>
          <w:rFonts w:ascii="Consolas" w:eastAsia="Times New Roman" w:hAnsi="Consolas" w:cs="Times New Roman"/>
          <w:color w:val="4FC1FF"/>
          <w:sz w:val="21"/>
          <w:szCs w:val="21"/>
        </w:rPr>
        <w:t>clientY</w:t>
      </w:r>
      <w:r w:rsidRPr="00CF572E">
        <w:rPr>
          <w:rFonts w:ascii="Consolas" w:eastAsia="Times New Roman" w:hAnsi="Consolas" w:cs="Times New Roman"/>
          <w:color w:val="CCCCCC"/>
          <w:sz w:val="21"/>
          <w:szCs w:val="21"/>
        </w:rPr>
        <w:t>);</w:t>
      </w:r>
    </w:p>
    <w:p w:rsidR="00CF572E" w:rsidRDefault="00CF572E" w:rsidP="00632B5D">
      <w:pPr>
        <w:rPr>
          <w:sz w:val="24"/>
        </w:rPr>
      </w:pPr>
      <w:r>
        <w:rPr>
          <w:sz w:val="24"/>
        </w:rPr>
        <w:t>ye humein jagah bata raha hai k abi x-axis pr ye mouse kahan hai orr y-axis prr kahan hai tu simply hm nay ye siraf print ki hai.</w:t>
      </w:r>
    </w:p>
    <w:p w:rsidR="00A4024D" w:rsidRPr="00A4024D" w:rsidRDefault="00A4024D" w:rsidP="00A4024D">
      <w:pPr>
        <w:shd w:val="clear" w:color="auto" w:fill="1F1F1F"/>
        <w:spacing w:after="0" w:line="285" w:lineRule="atLeast"/>
        <w:rPr>
          <w:rFonts w:ascii="Consolas" w:eastAsia="Times New Roman" w:hAnsi="Consolas" w:cs="Times New Roman"/>
          <w:color w:val="CCCCCC"/>
          <w:sz w:val="21"/>
          <w:szCs w:val="21"/>
        </w:rPr>
      </w:pPr>
      <w:r w:rsidRPr="00A4024D">
        <w:rPr>
          <w:rFonts w:ascii="Consolas" w:eastAsia="Times New Roman" w:hAnsi="Consolas" w:cs="Times New Roman"/>
          <w:color w:val="9CDCFE"/>
          <w:sz w:val="21"/>
          <w:szCs w:val="21"/>
        </w:rPr>
        <w:t>window</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DCDCAA"/>
          <w:sz w:val="21"/>
          <w:szCs w:val="21"/>
        </w:rPr>
        <w:t>addEventListener</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CE9178"/>
          <w:sz w:val="21"/>
          <w:szCs w:val="21"/>
        </w:rPr>
        <w:t>"mousemove"</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569CD6"/>
          <w:sz w:val="21"/>
          <w:szCs w:val="21"/>
        </w:rPr>
        <w:t>function</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9CDCFE"/>
          <w:sz w:val="21"/>
          <w:szCs w:val="21"/>
        </w:rPr>
        <w:t>details</w:t>
      </w:r>
      <w:r w:rsidRPr="00A4024D">
        <w:rPr>
          <w:rFonts w:ascii="Consolas" w:eastAsia="Times New Roman" w:hAnsi="Consolas" w:cs="Times New Roman"/>
          <w:color w:val="CCCCCC"/>
          <w:sz w:val="21"/>
          <w:szCs w:val="21"/>
        </w:rPr>
        <w:t>) {</w:t>
      </w:r>
    </w:p>
    <w:p w:rsidR="00A4024D" w:rsidRPr="00A4024D" w:rsidRDefault="00A4024D" w:rsidP="00A4024D">
      <w:pPr>
        <w:shd w:val="clear" w:color="auto" w:fill="1F1F1F"/>
        <w:spacing w:after="0" w:line="285" w:lineRule="atLeast"/>
        <w:rPr>
          <w:rFonts w:ascii="Consolas" w:eastAsia="Times New Roman" w:hAnsi="Consolas" w:cs="Times New Roman"/>
          <w:color w:val="CCCCCC"/>
          <w:sz w:val="21"/>
          <w:szCs w:val="21"/>
        </w:rPr>
      </w:pP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6A9955"/>
          <w:sz w:val="21"/>
          <w:szCs w:val="21"/>
        </w:rPr>
        <w:t>//   console.log(details.clientX, details.clientY);</w:t>
      </w:r>
    </w:p>
    <w:p w:rsidR="00A4024D" w:rsidRPr="00A4024D" w:rsidRDefault="00A4024D" w:rsidP="00A4024D">
      <w:pPr>
        <w:shd w:val="clear" w:color="auto" w:fill="1F1F1F"/>
        <w:spacing w:after="0" w:line="285" w:lineRule="atLeast"/>
        <w:rPr>
          <w:rFonts w:ascii="Consolas" w:eastAsia="Times New Roman" w:hAnsi="Consolas" w:cs="Times New Roman"/>
          <w:color w:val="CCCCCC"/>
          <w:sz w:val="21"/>
          <w:szCs w:val="21"/>
        </w:rPr>
      </w:pPr>
    </w:p>
    <w:p w:rsidR="00A4024D" w:rsidRPr="00A4024D" w:rsidRDefault="00A4024D" w:rsidP="00A4024D">
      <w:pPr>
        <w:shd w:val="clear" w:color="auto" w:fill="1F1F1F"/>
        <w:spacing w:after="0" w:line="285" w:lineRule="atLeast"/>
        <w:rPr>
          <w:rFonts w:ascii="Consolas" w:eastAsia="Times New Roman" w:hAnsi="Consolas" w:cs="Times New Roman"/>
          <w:color w:val="CCCCCC"/>
          <w:sz w:val="21"/>
          <w:szCs w:val="21"/>
        </w:rPr>
      </w:pP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9CDCFE"/>
          <w:sz w:val="21"/>
          <w:szCs w:val="21"/>
        </w:rPr>
        <w:t>div</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9CDCFE"/>
          <w:sz w:val="21"/>
          <w:szCs w:val="21"/>
        </w:rPr>
        <w:t>style</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9CDCFE"/>
          <w:sz w:val="21"/>
          <w:szCs w:val="21"/>
        </w:rPr>
        <w:t>top</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D4D4D4"/>
          <w:sz w:val="21"/>
          <w:szCs w:val="21"/>
        </w:rPr>
        <w:t>=</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9CDCFE"/>
          <w:sz w:val="21"/>
          <w:szCs w:val="21"/>
        </w:rPr>
        <w:t>details</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4FC1FF"/>
          <w:sz w:val="21"/>
          <w:szCs w:val="21"/>
        </w:rPr>
        <w:t>clientY</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D4D4D4"/>
          <w:sz w:val="21"/>
          <w:szCs w:val="21"/>
        </w:rPr>
        <w:t>+</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CE9178"/>
          <w:sz w:val="21"/>
          <w:szCs w:val="21"/>
        </w:rPr>
        <w:t>"px"</w:t>
      </w:r>
      <w:r w:rsidRPr="00A4024D">
        <w:rPr>
          <w:rFonts w:ascii="Consolas" w:eastAsia="Times New Roman" w:hAnsi="Consolas" w:cs="Times New Roman"/>
          <w:color w:val="CCCCCC"/>
          <w:sz w:val="21"/>
          <w:szCs w:val="21"/>
        </w:rPr>
        <w:t>;</w:t>
      </w:r>
    </w:p>
    <w:p w:rsidR="00A4024D" w:rsidRPr="00A4024D" w:rsidRDefault="00A4024D" w:rsidP="00A4024D">
      <w:pPr>
        <w:shd w:val="clear" w:color="auto" w:fill="1F1F1F"/>
        <w:spacing w:after="0" w:line="285" w:lineRule="atLeast"/>
        <w:rPr>
          <w:rFonts w:ascii="Consolas" w:eastAsia="Times New Roman" w:hAnsi="Consolas" w:cs="Times New Roman"/>
          <w:color w:val="CCCCCC"/>
          <w:sz w:val="21"/>
          <w:szCs w:val="21"/>
        </w:rPr>
      </w:pP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9CDCFE"/>
          <w:sz w:val="21"/>
          <w:szCs w:val="21"/>
        </w:rPr>
        <w:t>div</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9CDCFE"/>
          <w:sz w:val="21"/>
          <w:szCs w:val="21"/>
        </w:rPr>
        <w:t>style</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9CDCFE"/>
          <w:sz w:val="21"/>
          <w:szCs w:val="21"/>
        </w:rPr>
        <w:t>left</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D4D4D4"/>
          <w:sz w:val="21"/>
          <w:szCs w:val="21"/>
        </w:rPr>
        <w:t>=</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9CDCFE"/>
          <w:sz w:val="21"/>
          <w:szCs w:val="21"/>
        </w:rPr>
        <w:t>details</w:t>
      </w:r>
      <w:r w:rsidRPr="00A4024D">
        <w:rPr>
          <w:rFonts w:ascii="Consolas" w:eastAsia="Times New Roman" w:hAnsi="Consolas" w:cs="Times New Roman"/>
          <w:color w:val="CCCCCC"/>
          <w:sz w:val="21"/>
          <w:szCs w:val="21"/>
        </w:rPr>
        <w:t>.</w:t>
      </w:r>
      <w:r w:rsidRPr="00A4024D">
        <w:rPr>
          <w:rFonts w:ascii="Consolas" w:eastAsia="Times New Roman" w:hAnsi="Consolas" w:cs="Times New Roman"/>
          <w:color w:val="4FC1FF"/>
          <w:sz w:val="21"/>
          <w:szCs w:val="21"/>
        </w:rPr>
        <w:t>clientX</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D4D4D4"/>
          <w:sz w:val="21"/>
          <w:szCs w:val="21"/>
        </w:rPr>
        <w:t>+</w:t>
      </w:r>
      <w:r w:rsidRPr="00A4024D">
        <w:rPr>
          <w:rFonts w:ascii="Consolas" w:eastAsia="Times New Roman" w:hAnsi="Consolas" w:cs="Times New Roman"/>
          <w:color w:val="CCCCCC"/>
          <w:sz w:val="21"/>
          <w:szCs w:val="21"/>
        </w:rPr>
        <w:t xml:space="preserve"> </w:t>
      </w:r>
      <w:r w:rsidRPr="00A4024D">
        <w:rPr>
          <w:rFonts w:ascii="Consolas" w:eastAsia="Times New Roman" w:hAnsi="Consolas" w:cs="Times New Roman"/>
          <w:color w:val="CE9178"/>
          <w:sz w:val="21"/>
          <w:szCs w:val="21"/>
        </w:rPr>
        <w:t>"px"</w:t>
      </w:r>
      <w:r w:rsidRPr="00A4024D">
        <w:rPr>
          <w:rFonts w:ascii="Consolas" w:eastAsia="Times New Roman" w:hAnsi="Consolas" w:cs="Times New Roman"/>
          <w:color w:val="CCCCCC"/>
          <w:sz w:val="21"/>
          <w:szCs w:val="21"/>
        </w:rPr>
        <w:t>;</w:t>
      </w:r>
    </w:p>
    <w:p w:rsidR="00A4024D" w:rsidRPr="00A4024D" w:rsidRDefault="00A4024D" w:rsidP="00A4024D">
      <w:pPr>
        <w:shd w:val="clear" w:color="auto" w:fill="1F1F1F"/>
        <w:spacing w:after="0" w:line="285" w:lineRule="atLeast"/>
        <w:rPr>
          <w:rFonts w:ascii="Consolas" w:eastAsia="Times New Roman" w:hAnsi="Consolas" w:cs="Times New Roman"/>
          <w:color w:val="CCCCCC"/>
          <w:sz w:val="21"/>
          <w:szCs w:val="21"/>
        </w:rPr>
      </w:pPr>
      <w:r w:rsidRPr="00A4024D">
        <w:rPr>
          <w:rFonts w:ascii="Consolas" w:eastAsia="Times New Roman" w:hAnsi="Consolas" w:cs="Times New Roman"/>
          <w:color w:val="CCCCCC"/>
          <w:sz w:val="21"/>
          <w:szCs w:val="21"/>
        </w:rPr>
        <w:t>});</w:t>
      </w:r>
    </w:p>
    <w:p w:rsidR="00A4024D" w:rsidRDefault="00A4024D" w:rsidP="00632B5D">
      <w:pPr>
        <w:rPr>
          <w:sz w:val="24"/>
        </w:rPr>
      </w:pPr>
      <w:r>
        <w:rPr>
          <w:sz w:val="24"/>
        </w:rPr>
        <w:t>Ham nay simply ye lagai hai k mousve move prr ye jo humein console mein x-axis deta hai and y-axis uss ko liyaa hai orr jo div hm nay banai haii uss k style mein uss ko uss ki value de diii hai tu ye mouse jahan b move hoga ye div uss k sath hi move Hoga.</w:t>
      </w:r>
    </w:p>
    <w:p w:rsidR="00A4024D" w:rsidRDefault="00A4024D" w:rsidP="00632B5D">
      <w:pPr>
        <w:rPr>
          <w:sz w:val="24"/>
        </w:rPr>
      </w:pPr>
      <w:r>
        <w:rPr>
          <w:sz w:val="24"/>
        </w:rPr>
        <w:t>So tu mouse move say hm kisi cheez ko ghuma b sktay hain.</w:t>
      </w:r>
    </w:p>
    <w:p w:rsidR="00A4024D" w:rsidRDefault="00A4024D" w:rsidP="00632B5D">
      <w:pPr>
        <w:rPr>
          <w:sz w:val="24"/>
        </w:rPr>
      </w:pPr>
    </w:p>
    <w:p w:rsidR="00A4024D" w:rsidRDefault="00A4024D" w:rsidP="00632B5D">
      <w:pPr>
        <w:rPr>
          <w:sz w:val="24"/>
        </w:rPr>
      </w:pPr>
      <w:r w:rsidRPr="00A4024D">
        <w:rPr>
          <w:sz w:val="24"/>
          <w:highlight w:val="yellow"/>
        </w:rPr>
        <w:lastRenderedPageBreak/>
        <w:t>Event Object :</w:t>
      </w:r>
    </w:p>
    <w:p w:rsidR="00A4024D" w:rsidRDefault="0029753E" w:rsidP="00632B5D">
      <w:pPr>
        <w:rPr>
          <w:sz w:val="24"/>
        </w:rPr>
      </w:pPr>
      <w:r>
        <w:rPr>
          <w:sz w:val="24"/>
        </w:rPr>
        <w:t>There are mainly 3 event objects</w:t>
      </w:r>
    </w:p>
    <w:p w:rsidR="0029753E" w:rsidRDefault="0029753E" w:rsidP="0029753E">
      <w:pPr>
        <w:pStyle w:val="ListParagraph"/>
        <w:numPr>
          <w:ilvl w:val="0"/>
          <w:numId w:val="7"/>
        </w:numPr>
        <w:rPr>
          <w:sz w:val="24"/>
        </w:rPr>
      </w:pPr>
      <w:r w:rsidRPr="00DB1BA9">
        <w:rPr>
          <w:sz w:val="24"/>
          <w:highlight w:val="green"/>
        </w:rPr>
        <w:t>Prevent</w:t>
      </w:r>
      <w:r w:rsidR="00DB1BA9" w:rsidRPr="00DB1BA9">
        <w:rPr>
          <w:sz w:val="24"/>
          <w:highlight w:val="green"/>
        </w:rPr>
        <w:t>Detault</w:t>
      </w:r>
      <w:r w:rsidR="00DB1BA9">
        <w:rPr>
          <w:sz w:val="24"/>
        </w:rPr>
        <w:t>( ye jo hai ye mainly humein form mein submission mein kaam ata hai jaisay k hm nay previous parhaa thaa k jab hm form submit krtay hain tu ye page ko reload kr leta hai jiss ki waja say sara data chala jata hai tu hm ye nai chahtay tu iss say bachnay k liyee hm preventDefault ka use krtay hain.</w:t>
      </w:r>
    </w:p>
    <w:p w:rsidR="0029753E" w:rsidRDefault="0029753E" w:rsidP="0029753E">
      <w:pPr>
        <w:pStyle w:val="ListParagraph"/>
        <w:numPr>
          <w:ilvl w:val="0"/>
          <w:numId w:val="7"/>
        </w:numPr>
        <w:rPr>
          <w:sz w:val="24"/>
        </w:rPr>
      </w:pPr>
      <w:r w:rsidRPr="00DB1BA9">
        <w:rPr>
          <w:sz w:val="24"/>
          <w:highlight w:val="green"/>
        </w:rPr>
        <w:t>Target</w:t>
      </w:r>
      <w:r w:rsidR="004A03C7">
        <w:rPr>
          <w:sz w:val="24"/>
        </w:rPr>
        <w:t>(ye wo banda hota hai jiss prr wo action perform huaa tha</w:t>
      </w:r>
      <w:r w:rsidR="00444FEE">
        <w:rPr>
          <w:sz w:val="24"/>
        </w:rPr>
        <w:t xml:space="preserve"> jo b action ho chahay click ka option ho double click ho and so on.</w:t>
      </w:r>
      <w:r w:rsidR="004A03C7">
        <w:rPr>
          <w:sz w:val="24"/>
        </w:rPr>
        <w:t>)</w:t>
      </w:r>
    </w:p>
    <w:p w:rsidR="0029753E" w:rsidRDefault="0029753E" w:rsidP="0029753E">
      <w:pPr>
        <w:pStyle w:val="ListParagraph"/>
        <w:numPr>
          <w:ilvl w:val="0"/>
          <w:numId w:val="7"/>
        </w:numPr>
        <w:rPr>
          <w:sz w:val="24"/>
        </w:rPr>
      </w:pPr>
      <w:r w:rsidRPr="00DB1BA9">
        <w:rPr>
          <w:sz w:val="24"/>
          <w:highlight w:val="green"/>
        </w:rPr>
        <w:t>Type</w:t>
      </w:r>
      <w:r w:rsidR="0000752B">
        <w:rPr>
          <w:sz w:val="24"/>
        </w:rPr>
        <w:t>( ye wo hai jaisay hm nay event listener lagaya kisi cheez pr click ka tu uss ka jo type hoga wo click hoga,  ye hm koiii double click b laga sktay hain and so on.)</w:t>
      </w:r>
    </w:p>
    <w:p w:rsidR="0029753E" w:rsidRDefault="0029753E" w:rsidP="0029753E">
      <w:pPr>
        <w:rPr>
          <w:sz w:val="24"/>
        </w:rPr>
      </w:pPr>
      <w:r>
        <w:rPr>
          <w:sz w:val="24"/>
        </w:rPr>
        <w:t>When we add any event listener on any div, or anything when we put function inside it and we use (details), or (dets) option this is what we called an event object. Like</w:t>
      </w:r>
    </w:p>
    <w:p w:rsidR="0029753E" w:rsidRPr="0029753E" w:rsidRDefault="0029753E" w:rsidP="0029753E">
      <w:pPr>
        <w:shd w:val="clear" w:color="auto" w:fill="1F1F1F"/>
        <w:spacing w:after="0" w:line="285" w:lineRule="atLeast"/>
        <w:rPr>
          <w:rFonts w:ascii="Consolas" w:eastAsia="Times New Roman" w:hAnsi="Consolas" w:cs="Times New Roman"/>
          <w:color w:val="CCCCCC"/>
          <w:sz w:val="21"/>
          <w:szCs w:val="21"/>
        </w:rPr>
      </w:pPr>
      <w:r w:rsidRPr="0029753E">
        <w:rPr>
          <w:rFonts w:ascii="Consolas" w:eastAsia="Times New Roman" w:hAnsi="Consolas" w:cs="Times New Roman"/>
          <w:color w:val="569CD6"/>
          <w:sz w:val="21"/>
          <w:szCs w:val="21"/>
        </w:rPr>
        <w:t>let</w:t>
      </w:r>
      <w:r w:rsidRPr="0029753E">
        <w:rPr>
          <w:rFonts w:ascii="Consolas" w:eastAsia="Times New Roman" w:hAnsi="Consolas" w:cs="Times New Roman"/>
          <w:color w:val="CCCCCC"/>
          <w:sz w:val="21"/>
          <w:szCs w:val="21"/>
        </w:rPr>
        <w:t xml:space="preserve"> </w:t>
      </w:r>
      <w:r w:rsidRPr="0029753E">
        <w:rPr>
          <w:rFonts w:ascii="Consolas" w:eastAsia="Times New Roman" w:hAnsi="Consolas" w:cs="Times New Roman"/>
          <w:color w:val="9CDCFE"/>
          <w:sz w:val="21"/>
          <w:szCs w:val="21"/>
        </w:rPr>
        <w:t>maindiv</w:t>
      </w:r>
      <w:r w:rsidRPr="0029753E">
        <w:rPr>
          <w:rFonts w:ascii="Consolas" w:eastAsia="Times New Roman" w:hAnsi="Consolas" w:cs="Times New Roman"/>
          <w:color w:val="CCCCCC"/>
          <w:sz w:val="21"/>
          <w:szCs w:val="21"/>
        </w:rPr>
        <w:t xml:space="preserve"> </w:t>
      </w:r>
      <w:r w:rsidRPr="0029753E">
        <w:rPr>
          <w:rFonts w:ascii="Consolas" w:eastAsia="Times New Roman" w:hAnsi="Consolas" w:cs="Times New Roman"/>
          <w:color w:val="D4D4D4"/>
          <w:sz w:val="21"/>
          <w:szCs w:val="21"/>
        </w:rPr>
        <w:t>=</w:t>
      </w:r>
      <w:r w:rsidRPr="0029753E">
        <w:rPr>
          <w:rFonts w:ascii="Consolas" w:eastAsia="Times New Roman" w:hAnsi="Consolas" w:cs="Times New Roman"/>
          <w:color w:val="CCCCCC"/>
          <w:sz w:val="21"/>
          <w:szCs w:val="21"/>
        </w:rPr>
        <w:t xml:space="preserve"> </w:t>
      </w:r>
      <w:r w:rsidRPr="0029753E">
        <w:rPr>
          <w:rFonts w:ascii="Consolas" w:eastAsia="Times New Roman" w:hAnsi="Consolas" w:cs="Times New Roman"/>
          <w:color w:val="9CDCFE"/>
          <w:sz w:val="21"/>
          <w:szCs w:val="21"/>
        </w:rPr>
        <w:t>document</w:t>
      </w:r>
      <w:r w:rsidRPr="0029753E">
        <w:rPr>
          <w:rFonts w:ascii="Consolas" w:eastAsia="Times New Roman" w:hAnsi="Consolas" w:cs="Times New Roman"/>
          <w:color w:val="CCCCCC"/>
          <w:sz w:val="21"/>
          <w:szCs w:val="21"/>
        </w:rPr>
        <w:t>.</w:t>
      </w:r>
      <w:r w:rsidRPr="0029753E">
        <w:rPr>
          <w:rFonts w:ascii="Consolas" w:eastAsia="Times New Roman" w:hAnsi="Consolas" w:cs="Times New Roman"/>
          <w:color w:val="DCDCAA"/>
          <w:sz w:val="21"/>
          <w:szCs w:val="21"/>
        </w:rPr>
        <w:t>querySelector</w:t>
      </w:r>
      <w:r w:rsidRPr="0029753E">
        <w:rPr>
          <w:rFonts w:ascii="Consolas" w:eastAsia="Times New Roman" w:hAnsi="Consolas" w:cs="Times New Roman"/>
          <w:color w:val="CCCCCC"/>
          <w:sz w:val="21"/>
          <w:szCs w:val="21"/>
        </w:rPr>
        <w:t>(</w:t>
      </w:r>
      <w:r w:rsidRPr="0029753E">
        <w:rPr>
          <w:rFonts w:ascii="Consolas" w:eastAsia="Times New Roman" w:hAnsi="Consolas" w:cs="Times New Roman"/>
          <w:color w:val="CE9178"/>
          <w:sz w:val="21"/>
          <w:szCs w:val="21"/>
        </w:rPr>
        <w:t>"#maindiv"</w:t>
      </w:r>
      <w:r w:rsidRPr="0029753E">
        <w:rPr>
          <w:rFonts w:ascii="Consolas" w:eastAsia="Times New Roman" w:hAnsi="Consolas" w:cs="Times New Roman"/>
          <w:color w:val="CCCCCC"/>
          <w:sz w:val="21"/>
          <w:szCs w:val="21"/>
        </w:rPr>
        <w:t>);</w:t>
      </w:r>
    </w:p>
    <w:p w:rsidR="0029753E" w:rsidRPr="0029753E" w:rsidRDefault="0029753E" w:rsidP="0029753E">
      <w:pPr>
        <w:shd w:val="clear" w:color="auto" w:fill="1F1F1F"/>
        <w:spacing w:after="0" w:line="285" w:lineRule="atLeast"/>
        <w:rPr>
          <w:rFonts w:ascii="Consolas" w:eastAsia="Times New Roman" w:hAnsi="Consolas" w:cs="Times New Roman"/>
          <w:color w:val="CCCCCC"/>
          <w:sz w:val="21"/>
          <w:szCs w:val="21"/>
        </w:rPr>
      </w:pPr>
      <w:r w:rsidRPr="0029753E">
        <w:rPr>
          <w:rFonts w:ascii="Consolas" w:eastAsia="Times New Roman" w:hAnsi="Consolas" w:cs="Times New Roman"/>
          <w:color w:val="9CDCFE"/>
          <w:sz w:val="21"/>
          <w:szCs w:val="21"/>
        </w:rPr>
        <w:t>maindiv</w:t>
      </w:r>
      <w:r w:rsidRPr="0029753E">
        <w:rPr>
          <w:rFonts w:ascii="Consolas" w:eastAsia="Times New Roman" w:hAnsi="Consolas" w:cs="Times New Roman"/>
          <w:color w:val="CCCCCC"/>
          <w:sz w:val="21"/>
          <w:szCs w:val="21"/>
        </w:rPr>
        <w:t>.</w:t>
      </w:r>
      <w:r w:rsidRPr="0029753E">
        <w:rPr>
          <w:rFonts w:ascii="Consolas" w:eastAsia="Times New Roman" w:hAnsi="Consolas" w:cs="Times New Roman"/>
          <w:color w:val="DCDCAA"/>
          <w:sz w:val="21"/>
          <w:szCs w:val="21"/>
        </w:rPr>
        <w:t>addEventListener</w:t>
      </w:r>
      <w:r w:rsidRPr="0029753E">
        <w:rPr>
          <w:rFonts w:ascii="Consolas" w:eastAsia="Times New Roman" w:hAnsi="Consolas" w:cs="Times New Roman"/>
          <w:color w:val="CCCCCC"/>
          <w:sz w:val="21"/>
          <w:szCs w:val="21"/>
        </w:rPr>
        <w:t>(</w:t>
      </w:r>
      <w:r w:rsidRPr="0029753E">
        <w:rPr>
          <w:rFonts w:ascii="Consolas" w:eastAsia="Times New Roman" w:hAnsi="Consolas" w:cs="Times New Roman"/>
          <w:color w:val="CE9178"/>
          <w:sz w:val="21"/>
          <w:szCs w:val="21"/>
        </w:rPr>
        <w:t>"click"</w:t>
      </w:r>
      <w:r w:rsidRPr="0029753E">
        <w:rPr>
          <w:rFonts w:ascii="Consolas" w:eastAsia="Times New Roman" w:hAnsi="Consolas" w:cs="Times New Roman"/>
          <w:color w:val="CCCCCC"/>
          <w:sz w:val="21"/>
          <w:szCs w:val="21"/>
        </w:rPr>
        <w:t xml:space="preserve">, </w:t>
      </w:r>
      <w:r w:rsidRPr="0029753E">
        <w:rPr>
          <w:rFonts w:ascii="Consolas" w:eastAsia="Times New Roman" w:hAnsi="Consolas" w:cs="Times New Roman"/>
          <w:color w:val="569CD6"/>
          <w:sz w:val="21"/>
          <w:szCs w:val="21"/>
        </w:rPr>
        <w:t>function</w:t>
      </w:r>
      <w:r w:rsidRPr="0029753E">
        <w:rPr>
          <w:rFonts w:ascii="Consolas" w:eastAsia="Times New Roman" w:hAnsi="Consolas" w:cs="Times New Roman"/>
          <w:color w:val="CCCCCC"/>
          <w:sz w:val="21"/>
          <w:szCs w:val="21"/>
        </w:rPr>
        <w:t xml:space="preserve"> (</w:t>
      </w:r>
      <w:r w:rsidRPr="0029753E">
        <w:rPr>
          <w:rFonts w:ascii="Consolas" w:eastAsia="Times New Roman" w:hAnsi="Consolas" w:cs="Times New Roman"/>
          <w:color w:val="9CDCFE"/>
          <w:sz w:val="21"/>
          <w:szCs w:val="21"/>
        </w:rPr>
        <w:t>details</w:t>
      </w:r>
      <w:r w:rsidRPr="0029753E">
        <w:rPr>
          <w:rFonts w:ascii="Consolas" w:eastAsia="Times New Roman" w:hAnsi="Consolas" w:cs="Times New Roman"/>
          <w:color w:val="CCCCCC"/>
          <w:sz w:val="21"/>
          <w:szCs w:val="21"/>
        </w:rPr>
        <w:t>) {</w:t>
      </w:r>
    </w:p>
    <w:p w:rsidR="0029753E" w:rsidRPr="0029753E" w:rsidRDefault="0029753E" w:rsidP="0029753E">
      <w:pPr>
        <w:shd w:val="clear" w:color="auto" w:fill="1F1F1F"/>
        <w:spacing w:after="0" w:line="285" w:lineRule="atLeast"/>
        <w:rPr>
          <w:rFonts w:ascii="Consolas" w:eastAsia="Times New Roman" w:hAnsi="Consolas" w:cs="Times New Roman"/>
          <w:color w:val="CCCCCC"/>
          <w:sz w:val="21"/>
          <w:szCs w:val="21"/>
        </w:rPr>
      </w:pPr>
      <w:r w:rsidRPr="0029753E">
        <w:rPr>
          <w:rFonts w:ascii="Consolas" w:eastAsia="Times New Roman" w:hAnsi="Consolas" w:cs="Times New Roman"/>
          <w:color w:val="CCCCCC"/>
          <w:sz w:val="21"/>
          <w:szCs w:val="21"/>
        </w:rPr>
        <w:t xml:space="preserve">  </w:t>
      </w:r>
      <w:r w:rsidRPr="0029753E">
        <w:rPr>
          <w:rFonts w:ascii="Consolas" w:eastAsia="Times New Roman" w:hAnsi="Consolas" w:cs="Times New Roman"/>
          <w:color w:val="9CDCFE"/>
          <w:sz w:val="21"/>
          <w:szCs w:val="21"/>
        </w:rPr>
        <w:t>console</w:t>
      </w:r>
      <w:r w:rsidRPr="0029753E">
        <w:rPr>
          <w:rFonts w:ascii="Consolas" w:eastAsia="Times New Roman" w:hAnsi="Consolas" w:cs="Times New Roman"/>
          <w:color w:val="CCCCCC"/>
          <w:sz w:val="21"/>
          <w:szCs w:val="21"/>
        </w:rPr>
        <w:t>.</w:t>
      </w:r>
      <w:r w:rsidRPr="0029753E">
        <w:rPr>
          <w:rFonts w:ascii="Consolas" w:eastAsia="Times New Roman" w:hAnsi="Consolas" w:cs="Times New Roman"/>
          <w:color w:val="DCDCAA"/>
          <w:sz w:val="21"/>
          <w:szCs w:val="21"/>
        </w:rPr>
        <w:t>log</w:t>
      </w:r>
      <w:r w:rsidRPr="0029753E">
        <w:rPr>
          <w:rFonts w:ascii="Consolas" w:eastAsia="Times New Roman" w:hAnsi="Consolas" w:cs="Times New Roman"/>
          <w:color w:val="CCCCCC"/>
          <w:sz w:val="21"/>
          <w:szCs w:val="21"/>
        </w:rPr>
        <w:t>(</w:t>
      </w:r>
      <w:r w:rsidRPr="0029753E">
        <w:rPr>
          <w:rFonts w:ascii="Consolas" w:eastAsia="Times New Roman" w:hAnsi="Consolas" w:cs="Times New Roman"/>
          <w:color w:val="9CDCFE"/>
          <w:sz w:val="21"/>
          <w:szCs w:val="21"/>
        </w:rPr>
        <w:t>details</w:t>
      </w:r>
      <w:r w:rsidRPr="0029753E">
        <w:rPr>
          <w:rFonts w:ascii="Consolas" w:eastAsia="Times New Roman" w:hAnsi="Consolas" w:cs="Times New Roman"/>
          <w:color w:val="CCCCCC"/>
          <w:sz w:val="21"/>
          <w:szCs w:val="21"/>
        </w:rPr>
        <w:t>);</w:t>
      </w:r>
    </w:p>
    <w:p w:rsidR="0029753E" w:rsidRPr="0029753E" w:rsidRDefault="0029753E" w:rsidP="0029753E">
      <w:pPr>
        <w:shd w:val="clear" w:color="auto" w:fill="1F1F1F"/>
        <w:spacing w:after="0" w:line="285" w:lineRule="atLeast"/>
        <w:rPr>
          <w:rFonts w:ascii="Consolas" w:eastAsia="Times New Roman" w:hAnsi="Consolas" w:cs="Times New Roman"/>
          <w:color w:val="CCCCCC"/>
          <w:sz w:val="21"/>
          <w:szCs w:val="21"/>
        </w:rPr>
      </w:pPr>
      <w:r w:rsidRPr="0029753E">
        <w:rPr>
          <w:rFonts w:ascii="Consolas" w:eastAsia="Times New Roman" w:hAnsi="Consolas" w:cs="Times New Roman"/>
          <w:color w:val="CCCCCC"/>
          <w:sz w:val="21"/>
          <w:szCs w:val="21"/>
        </w:rPr>
        <w:t>});</w:t>
      </w:r>
    </w:p>
    <w:p w:rsidR="0029753E" w:rsidRDefault="0029753E" w:rsidP="0029753E">
      <w:pPr>
        <w:rPr>
          <w:sz w:val="24"/>
        </w:rPr>
      </w:pPr>
      <w:r>
        <w:rPr>
          <w:sz w:val="24"/>
        </w:rPr>
        <w:t>Tu ye jo function mein details likhaa isse koi event object kahtay hain.</w:t>
      </w:r>
    </w:p>
    <w:p w:rsidR="00DF42CF" w:rsidRDefault="00DF42CF" w:rsidP="0029753E">
      <w:pPr>
        <w:rPr>
          <w:sz w:val="24"/>
        </w:rPr>
      </w:pPr>
      <w:r>
        <w:rPr>
          <w:sz w:val="24"/>
        </w:rPr>
        <w:t>Ooper humein 2,3 cheezon pr baat krnay k liyee bola hai. Tu target wo hota haii hai jiss mein actual mein wo action huaa hota hai. Jaisay for eg hm nay aik div banai orr uss prr hm nay click kiyaa orr uss div pr hm nay click kiyaa tu ye target thaa matlab div prr hm nay click kiyaa.</w:t>
      </w:r>
    </w:p>
    <w:p w:rsidR="00B9287F" w:rsidRDefault="00B9287F" w:rsidP="0029753E">
      <w:pPr>
        <w:rPr>
          <w:sz w:val="24"/>
        </w:rPr>
      </w:pPr>
    </w:p>
    <w:p w:rsidR="00B9287F" w:rsidRDefault="00B9287F" w:rsidP="0029753E">
      <w:pPr>
        <w:rPr>
          <w:sz w:val="24"/>
        </w:rPr>
      </w:pPr>
      <w:r w:rsidRPr="00B9287F">
        <w:rPr>
          <w:sz w:val="24"/>
          <w:highlight w:val="yellow"/>
        </w:rPr>
        <w:t>Event Bubbling:</w:t>
      </w:r>
    </w:p>
    <w:p w:rsidR="00B9287F" w:rsidRDefault="00B9287F" w:rsidP="0029753E">
      <w:pPr>
        <w:rPr>
          <w:sz w:val="24"/>
        </w:rPr>
      </w:pPr>
      <w:r>
        <w:rPr>
          <w:sz w:val="24"/>
        </w:rPr>
        <w:t xml:space="preserve">Jispar event ayega agar uss par listener nai huaa tu humara event uss event k parent par listener dhoonday ga. Orr aisa kartay kartay ooper ki taraf move karega. Tu iss ka matlab hai k </w:t>
      </w:r>
    </w:p>
    <w:p w:rsidR="00B9287F" w:rsidRDefault="00B9287F" w:rsidP="0029753E">
      <w:pPr>
        <w:rPr>
          <w:sz w:val="24"/>
        </w:rPr>
      </w:pPr>
      <w:r>
        <w:rPr>
          <w:sz w:val="24"/>
        </w:rPr>
        <w:t>Main Div</w:t>
      </w:r>
    </w:p>
    <w:p w:rsidR="00B9287F" w:rsidRDefault="00B9287F" w:rsidP="0029753E">
      <w:pPr>
        <w:rPr>
          <w:sz w:val="24"/>
        </w:rPr>
      </w:pPr>
      <w:r>
        <w:rPr>
          <w:sz w:val="24"/>
        </w:rPr>
        <w:tab/>
        <w:t>Nav Div</w:t>
      </w:r>
    </w:p>
    <w:p w:rsidR="00B9287F" w:rsidRDefault="00B9287F" w:rsidP="0029753E">
      <w:pPr>
        <w:rPr>
          <w:sz w:val="24"/>
        </w:rPr>
      </w:pPr>
      <w:r>
        <w:rPr>
          <w:sz w:val="24"/>
        </w:rPr>
        <w:tab/>
      </w:r>
      <w:r>
        <w:rPr>
          <w:sz w:val="24"/>
        </w:rPr>
        <w:tab/>
        <w:t>Links</w:t>
      </w:r>
    </w:p>
    <w:p w:rsidR="00B9287F" w:rsidRDefault="00B9287F" w:rsidP="0029753E">
      <w:pPr>
        <w:rPr>
          <w:sz w:val="24"/>
        </w:rPr>
      </w:pPr>
      <w:r>
        <w:rPr>
          <w:sz w:val="24"/>
        </w:rPr>
        <w:tab/>
      </w:r>
      <w:r>
        <w:rPr>
          <w:sz w:val="24"/>
        </w:rPr>
        <w:tab/>
        <w:t>Button</w:t>
      </w:r>
    </w:p>
    <w:p w:rsidR="00B9287F" w:rsidRDefault="00B9287F" w:rsidP="0029753E">
      <w:pPr>
        <w:rPr>
          <w:sz w:val="24"/>
        </w:rPr>
      </w:pPr>
      <w:r>
        <w:rPr>
          <w:sz w:val="24"/>
        </w:rPr>
        <w:t xml:space="preserve">Tu ye hm nay </w:t>
      </w:r>
      <w:r w:rsidR="00684A6B">
        <w:rPr>
          <w:sz w:val="24"/>
        </w:rPr>
        <w:t xml:space="preserve">structure banaya hai. K main div mein nav divs hain uss k undar links hain and button hain. Tu for eg hm nay koiii listener btn prr nai lagaya tu ye apnay parent ki taraf move karega jo k abii hai navdiv matlab wahan listener dhoondega. Agar mill gaya tu teek warna wo uss say b ooper jump karega apnay parent ki taraf jo k yahan par main div hai aagr wahan b koi event nai huaa tu wo phirr bss kuch nai karega orr agar huaa tu wo wala event ye perform </w:t>
      </w:r>
      <w:r w:rsidR="00684A6B">
        <w:rPr>
          <w:sz w:val="24"/>
        </w:rPr>
        <w:lastRenderedPageBreak/>
        <w:t>karega.</w:t>
      </w:r>
      <w:r w:rsidR="00885758">
        <w:rPr>
          <w:sz w:val="24"/>
        </w:rPr>
        <w:t xml:space="preserve"> Agar uss par b nai hai tu body pr check karega agar uss pr b nai hai tu html tag pr check karega.</w:t>
      </w:r>
      <w:r w:rsidR="005961B8">
        <w:rPr>
          <w:sz w:val="24"/>
        </w:rPr>
        <w:t xml:space="preserve"> Like</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div</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id</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"maindiv"</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div</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id</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"nav"</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a</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href</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w:t>
      </w:r>
      <w:r w:rsidRPr="005961B8">
        <w:rPr>
          <w:rFonts w:ascii="Consolas" w:eastAsia="Times New Roman" w:hAnsi="Consolas" w:cs="Times New Roman"/>
          <w:color w:val="808080"/>
          <w:sz w:val="21"/>
          <w:szCs w:val="21"/>
        </w:rPr>
        <w:t>&gt;</w:t>
      </w:r>
      <w:r w:rsidRPr="005961B8">
        <w:rPr>
          <w:rFonts w:ascii="Consolas" w:eastAsia="Times New Roman" w:hAnsi="Consolas" w:cs="Times New Roman"/>
          <w:color w:val="CCCCCC"/>
          <w:sz w:val="21"/>
          <w:szCs w:val="21"/>
        </w:rPr>
        <w:t>Home</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a</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a</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href</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w:t>
      </w:r>
      <w:r w:rsidRPr="005961B8">
        <w:rPr>
          <w:rFonts w:ascii="Consolas" w:eastAsia="Times New Roman" w:hAnsi="Consolas" w:cs="Times New Roman"/>
          <w:color w:val="808080"/>
          <w:sz w:val="21"/>
          <w:szCs w:val="21"/>
        </w:rPr>
        <w:t>&gt;</w:t>
      </w:r>
      <w:r w:rsidRPr="005961B8">
        <w:rPr>
          <w:rFonts w:ascii="Consolas" w:eastAsia="Times New Roman" w:hAnsi="Consolas" w:cs="Times New Roman"/>
          <w:color w:val="CCCCCC"/>
          <w:sz w:val="21"/>
          <w:szCs w:val="21"/>
        </w:rPr>
        <w:t>About</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a</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a</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href</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w:t>
      </w:r>
      <w:r w:rsidRPr="005961B8">
        <w:rPr>
          <w:rFonts w:ascii="Consolas" w:eastAsia="Times New Roman" w:hAnsi="Consolas" w:cs="Times New Roman"/>
          <w:color w:val="808080"/>
          <w:sz w:val="21"/>
          <w:szCs w:val="21"/>
        </w:rPr>
        <w:t>&gt;</w:t>
      </w:r>
      <w:r w:rsidRPr="005961B8">
        <w:rPr>
          <w:rFonts w:ascii="Consolas" w:eastAsia="Times New Roman" w:hAnsi="Consolas" w:cs="Times New Roman"/>
          <w:color w:val="CCCCCC"/>
          <w:sz w:val="21"/>
          <w:szCs w:val="21"/>
        </w:rPr>
        <w:t>Info</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a</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button</w:t>
      </w:r>
      <w:r w:rsidRPr="005961B8">
        <w:rPr>
          <w:rFonts w:ascii="Consolas" w:eastAsia="Times New Roman" w:hAnsi="Consolas" w:cs="Times New Roman"/>
          <w:color w:val="808080"/>
          <w:sz w:val="21"/>
          <w:szCs w:val="21"/>
        </w:rPr>
        <w:t>&gt;</w:t>
      </w:r>
      <w:r w:rsidRPr="005961B8">
        <w:rPr>
          <w:rFonts w:ascii="Consolas" w:eastAsia="Times New Roman" w:hAnsi="Consolas" w:cs="Times New Roman"/>
          <w:color w:val="CCCCCC"/>
          <w:sz w:val="21"/>
          <w:szCs w:val="21"/>
        </w:rPr>
        <w:t>click follow</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button</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div</w:t>
      </w:r>
      <w:r w:rsidRPr="005961B8">
        <w:rPr>
          <w:rFonts w:ascii="Consolas" w:eastAsia="Times New Roman" w:hAnsi="Consolas" w:cs="Times New Roman"/>
          <w:color w:val="808080"/>
          <w:sz w:val="21"/>
          <w:szCs w:val="21"/>
        </w:rPr>
        <w:t>&gt;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808080"/>
          <w:sz w:val="21"/>
          <w:szCs w:val="21"/>
        </w:rPr>
        <w:t>&lt;/</w:t>
      </w:r>
      <w:r w:rsidRPr="005961B8">
        <w:rPr>
          <w:rFonts w:ascii="Consolas" w:eastAsia="Times New Roman" w:hAnsi="Consolas" w:cs="Times New Roman"/>
          <w:color w:val="569CD6"/>
          <w:sz w:val="21"/>
          <w:szCs w:val="21"/>
        </w:rPr>
        <w:t>div</w:t>
      </w:r>
      <w:r w:rsidRPr="005961B8">
        <w:rPr>
          <w:rFonts w:ascii="Consolas" w:eastAsia="Times New Roman" w:hAnsi="Consolas" w:cs="Times New Roman"/>
          <w:color w:val="808080"/>
          <w:sz w:val="21"/>
          <w:szCs w:val="21"/>
        </w:rPr>
        <w:t>&gt;</w:t>
      </w:r>
    </w:p>
    <w:p w:rsidR="005961B8" w:rsidRDefault="005961B8" w:rsidP="0029753E">
      <w:pPr>
        <w:rPr>
          <w:sz w:val="24"/>
        </w:rPr>
      </w:pP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569CD6"/>
          <w:sz w:val="21"/>
          <w:szCs w:val="21"/>
        </w:rPr>
        <w:t>let</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nav</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D4D4D4"/>
          <w:sz w:val="21"/>
          <w:szCs w:val="21"/>
        </w:rPr>
        <w:t>=</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document</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DCDCAA"/>
          <w:sz w:val="21"/>
          <w:szCs w:val="21"/>
        </w:rPr>
        <w:t>querySelector</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"#nav"</w:t>
      </w:r>
      <w:r w:rsidRPr="005961B8">
        <w:rPr>
          <w:rFonts w:ascii="Consolas" w:eastAsia="Times New Roman" w:hAnsi="Consolas" w:cs="Times New Roman"/>
          <w:color w:val="CCCCCC"/>
          <w:sz w:val="21"/>
          <w:szCs w:val="21"/>
        </w:rPr>
        <w: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9CDCFE"/>
          <w:sz w:val="21"/>
          <w:szCs w:val="21"/>
        </w:rPr>
        <w:t>nav</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DCDCAA"/>
          <w:sz w:val="21"/>
          <w:szCs w:val="21"/>
        </w:rPr>
        <w:t>addEventListener</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"click"</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569CD6"/>
          <w:sz w:val="21"/>
          <w:szCs w:val="21"/>
        </w:rPr>
        <w:t>function</w:t>
      </w: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9CDCFE"/>
          <w:sz w:val="21"/>
          <w:szCs w:val="21"/>
        </w:rPr>
        <w:t>dets</w:t>
      </w:r>
      <w:r w:rsidRPr="005961B8">
        <w:rPr>
          <w:rFonts w:ascii="Consolas" w:eastAsia="Times New Roman" w:hAnsi="Consolas" w:cs="Times New Roman"/>
          <w:color w:val="CCCCCC"/>
          <w:sz w:val="21"/>
          <w:szCs w:val="21"/>
        </w:rPr>
        <w:t>) {</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 xml:space="preserve">  </w:t>
      </w:r>
      <w:r w:rsidRPr="005961B8">
        <w:rPr>
          <w:rFonts w:ascii="Consolas" w:eastAsia="Times New Roman" w:hAnsi="Consolas" w:cs="Times New Roman"/>
          <w:color w:val="DCDCAA"/>
          <w:sz w:val="21"/>
          <w:szCs w:val="21"/>
        </w:rPr>
        <w:t>alert</w:t>
      </w:r>
      <w:r w:rsidRPr="005961B8">
        <w:rPr>
          <w:rFonts w:ascii="Consolas" w:eastAsia="Times New Roman" w:hAnsi="Consolas" w:cs="Times New Roman"/>
          <w:color w:val="CCCCCC"/>
          <w:sz w:val="21"/>
          <w:szCs w:val="21"/>
        </w:rPr>
        <w:t>(</w:t>
      </w:r>
      <w:r w:rsidRPr="005961B8">
        <w:rPr>
          <w:rFonts w:ascii="Consolas" w:eastAsia="Times New Roman" w:hAnsi="Consolas" w:cs="Times New Roman"/>
          <w:color w:val="CE9178"/>
          <w:sz w:val="21"/>
          <w:szCs w:val="21"/>
        </w:rPr>
        <w:t>"clicked"</w:t>
      </w:r>
      <w:r w:rsidRPr="005961B8">
        <w:rPr>
          <w:rFonts w:ascii="Consolas" w:eastAsia="Times New Roman" w:hAnsi="Consolas" w:cs="Times New Roman"/>
          <w:color w:val="CCCCCC"/>
          <w:sz w:val="21"/>
          <w:szCs w:val="21"/>
        </w:rPr>
        <w:t>);</w:t>
      </w:r>
    </w:p>
    <w:p w:rsidR="005961B8" w:rsidRPr="005961B8" w:rsidRDefault="005961B8" w:rsidP="005961B8">
      <w:pPr>
        <w:shd w:val="clear" w:color="auto" w:fill="1F1F1F"/>
        <w:spacing w:after="0" w:line="285" w:lineRule="atLeast"/>
        <w:rPr>
          <w:rFonts w:ascii="Consolas" w:eastAsia="Times New Roman" w:hAnsi="Consolas" w:cs="Times New Roman"/>
          <w:color w:val="CCCCCC"/>
          <w:sz w:val="21"/>
          <w:szCs w:val="21"/>
        </w:rPr>
      </w:pPr>
      <w:r w:rsidRPr="005961B8">
        <w:rPr>
          <w:rFonts w:ascii="Consolas" w:eastAsia="Times New Roman" w:hAnsi="Consolas" w:cs="Times New Roman"/>
          <w:color w:val="CCCCCC"/>
          <w:sz w:val="21"/>
          <w:szCs w:val="21"/>
        </w:rPr>
        <w:t>});</w:t>
      </w:r>
    </w:p>
    <w:p w:rsidR="005961B8" w:rsidRDefault="005961B8" w:rsidP="0029753E">
      <w:pPr>
        <w:rPr>
          <w:sz w:val="24"/>
        </w:rPr>
      </w:pPr>
      <w:r>
        <w:rPr>
          <w:sz w:val="24"/>
        </w:rPr>
        <w:t xml:space="preserve">Ham nay siraf nav prr event listener lgaya hai </w:t>
      </w:r>
      <w:r w:rsidR="0058355D">
        <w:rPr>
          <w:sz w:val="24"/>
        </w:rPr>
        <w:t xml:space="preserve">magar. Jab agar hm button pr ya link prr b click karein tu ye phirr b humein event show karega qk ye wohi </w:t>
      </w:r>
      <w:r w:rsidR="00C22B8D" w:rsidRPr="00C22B8D">
        <w:rPr>
          <w:sz w:val="24"/>
          <w:highlight w:val="green"/>
        </w:rPr>
        <w:t xml:space="preserve">event </w:t>
      </w:r>
      <w:r w:rsidR="0058355D" w:rsidRPr="00C22B8D">
        <w:rPr>
          <w:sz w:val="24"/>
          <w:highlight w:val="green"/>
        </w:rPr>
        <w:t>bubbling</w:t>
      </w:r>
      <w:r w:rsidR="0058355D">
        <w:rPr>
          <w:sz w:val="24"/>
        </w:rPr>
        <w:t xml:space="preserve"> wala scheme show kr raha hai. Qk nav pr koi event listener nai tha tu ye apnay parent pr check krnay gaya k uss pr tu koi event listener nai hai. Jaba ye wahan gaya tu uss k parent pr event listener mojod tha jo k ye hai k agar hm aik dafa click karein tu ye humein alert show karega. Tu iss say phir b alert show kiya</w:t>
      </w:r>
      <w:r w:rsidR="00C22B8D">
        <w:rPr>
          <w:sz w:val="24"/>
        </w:rPr>
        <w:t>. Ab hm aik eg letay hain like</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ul</w:t>
      </w:r>
      <w:r w:rsidRPr="00C22B8D">
        <w:rPr>
          <w:rFonts w:ascii="Consolas" w:eastAsia="Times New Roman" w:hAnsi="Consolas" w:cs="Times New Roman"/>
          <w:color w:val="808080"/>
          <w:sz w:val="21"/>
          <w:szCs w:val="21"/>
        </w:rPr>
        <w:t>&gt;</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&gt;</w:t>
      </w:r>
      <w:r w:rsidRPr="00C22B8D">
        <w:rPr>
          <w:rFonts w:ascii="Consolas" w:eastAsia="Times New Roman" w:hAnsi="Consolas" w:cs="Times New Roman"/>
          <w:color w:val="CCCCCC"/>
          <w:sz w:val="21"/>
          <w:szCs w:val="21"/>
        </w:rPr>
        <w:t>Apple</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r w:rsidRPr="00C22B8D">
        <w:rPr>
          <w:rFonts w:ascii="Consolas" w:eastAsia="Times New Roman" w:hAnsi="Consolas" w:cs="Times New Roman"/>
          <w:color w:val="CCCCCC"/>
          <w:sz w:val="21"/>
          <w:szCs w:val="21"/>
        </w:rPr>
        <w:t>Banana</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r w:rsidRPr="00C22B8D">
        <w:rPr>
          <w:rFonts w:ascii="Consolas" w:eastAsia="Times New Roman" w:hAnsi="Consolas" w:cs="Times New Roman"/>
          <w:color w:val="CCCCCC"/>
          <w:sz w:val="21"/>
          <w:szCs w:val="21"/>
        </w:rPr>
        <w:t>Melon</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r w:rsidRPr="00C22B8D">
        <w:rPr>
          <w:rFonts w:ascii="Consolas" w:eastAsia="Times New Roman" w:hAnsi="Consolas" w:cs="Times New Roman"/>
          <w:color w:val="CCCCCC"/>
          <w:sz w:val="21"/>
          <w:szCs w:val="21"/>
        </w:rPr>
        <w:t>Mango</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r w:rsidRPr="00C22B8D">
        <w:rPr>
          <w:rFonts w:ascii="Consolas" w:eastAsia="Times New Roman" w:hAnsi="Consolas" w:cs="Times New Roman"/>
          <w:color w:val="CCCCCC"/>
          <w:sz w:val="21"/>
          <w:szCs w:val="21"/>
        </w:rPr>
        <w:t>Grapes</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li</w:t>
      </w:r>
      <w:r w:rsidRPr="00C22B8D">
        <w:rPr>
          <w:rFonts w:ascii="Consolas" w:eastAsia="Times New Roman" w:hAnsi="Consolas" w:cs="Times New Roman"/>
          <w:color w:val="808080"/>
          <w:sz w:val="21"/>
          <w:szCs w:val="21"/>
        </w:rPr>
        <w:t>&gt;</w:t>
      </w:r>
    </w:p>
    <w:p w:rsidR="00C22B8D" w:rsidRPr="00C22B8D" w:rsidRDefault="00C22B8D" w:rsidP="00C22B8D">
      <w:pPr>
        <w:shd w:val="clear" w:color="auto" w:fill="1F1F1F"/>
        <w:spacing w:after="0" w:line="285" w:lineRule="atLeast"/>
        <w:rPr>
          <w:rFonts w:ascii="Consolas" w:eastAsia="Times New Roman" w:hAnsi="Consolas" w:cs="Times New Roman"/>
          <w:color w:val="CCCCCC"/>
          <w:sz w:val="21"/>
          <w:szCs w:val="21"/>
        </w:rPr>
      </w:pPr>
      <w:r w:rsidRPr="00C22B8D">
        <w:rPr>
          <w:rFonts w:ascii="Consolas" w:eastAsia="Times New Roman" w:hAnsi="Consolas" w:cs="Times New Roman"/>
          <w:color w:val="CCCCCC"/>
          <w:sz w:val="21"/>
          <w:szCs w:val="21"/>
        </w:rPr>
        <w:t xml:space="preserve">    </w:t>
      </w:r>
      <w:r w:rsidRPr="00C22B8D">
        <w:rPr>
          <w:rFonts w:ascii="Consolas" w:eastAsia="Times New Roman" w:hAnsi="Consolas" w:cs="Times New Roman"/>
          <w:color w:val="808080"/>
          <w:sz w:val="21"/>
          <w:szCs w:val="21"/>
        </w:rPr>
        <w:t>&lt;/</w:t>
      </w:r>
      <w:r w:rsidRPr="00C22B8D">
        <w:rPr>
          <w:rFonts w:ascii="Consolas" w:eastAsia="Times New Roman" w:hAnsi="Consolas" w:cs="Times New Roman"/>
          <w:color w:val="569CD6"/>
          <w:sz w:val="21"/>
          <w:szCs w:val="21"/>
        </w:rPr>
        <w:t>ul</w:t>
      </w:r>
      <w:r w:rsidRPr="00C22B8D">
        <w:rPr>
          <w:rFonts w:ascii="Consolas" w:eastAsia="Times New Roman" w:hAnsi="Consolas" w:cs="Times New Roman"/>
          <w:color w:val="808080"/>
          <w:sz w:val="21"/>
          <w:szCs w:val="21"/>
        </w:rPr>
        <w:t>&gt;</w:t>
      </w:r>
    </w:p>
    <w:p w:rsidR="00C22B8D" w:rsidRDefault="00C22B8D" w:rsidP="0029753E">
      <w:pPr>
        <w:rPr>
          <w:sz w:val="24"/>
        </w:rPr>
      </w:pPr>
      <w:r>
        <w:rPr>
          <w:sz w:val="24"/>
        </w:rPr>
        <w:t>Hm nay li banai hain 5. Tu agar humein sab par listener lagana hai or sab par alag alag lagatay hain tu laga tu sktay hain magar lagana waisay hi wastage hai. Tu ham aisay kartay hain k iss k parent par lagatay hian. Jo k yahan par ul hai tu jab uss par lag jaye ga tu agar hm kisi b li pr click karengay orr uss ko apnay ooper koi listener nai mileage tu wo apnay parent ki taraf jaye ga tu jab wo parent ki taraf jaye ga tu wahan uss ko parent prr listener mill jaye ga orr wo uss ko use kar lega.</w:t>
      </w:r>
    </w:p>
    <w:p w:rsidR="008D4953" w:rsidRPr="008D4953" w:rsidRDefault="008D4953" w:rsidP="008D4953">
      <w:pPr>
        <w:shd w:val="clear" w:color="auto" w:fill="1F1F1F"/>
        <w:spacing w:after="0" w:line="285" w:lineRule="atLeast"/>
        <w:rPr>
          <w:rFonts w:ascii="Consolas" w:eastAsia="Times New Roman" w:hAnsi="Consolas" w:cs="Times New Roman"/>
          <w:color w:val="CCCCCC"/>
          <w:sz w:val="21"/>
          <w:szCs w:val="21"/>
        </w:rPr>
      </w:pPr>
      <w:r w:rsidRPr="008D4953">
        <w:rPr>
          <w:rFonts w:ascii="Consolas" w:eastAsia="Times New Roman" w:hAnsi="Consolas" w:cs="Times New Roman"/>
          <w:color w:val="569CD6"/>
          <w:sz w:val="21"/>
          <w:szCs w:val="21"/>
        </w:rPr>
        <w:t>let</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9CDCFE"/>
          <w:sz w:val="21"/>
          <w:szCs w:val="21"/>
        </w:rPr>
        <w:t>ull</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D4D4D4"/>
          <w:sz w:val="21"/>
          <w:szCs w:val="21"/>
        </w:rPr>
        <w:t>=</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9CDCFE"/>
          <w:sz w:val="21"/>
          <w:szCs w:val="21"/>
        </w:rPr>
        <w:t>document</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DCDCAA"/>
          <w:sz w:val="21"/>
          <w:szCs w:val="21"/>
        </w:rPr>
        <w:t>querySelector</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CE9178"/>
          <w:sz w:val="21"/>
          <w:szCs w:val="21"/>
        </w:rPr>
        <w:t>"ul"</w:t>
      </w:r>
      <w:r w:rsidRPr="008D4953">
        <w:rPr>
          <w:rFonts w:ascii="Consolas" w:eastAsia="Times New Roman" w:hAnsi="Consolas" w:cs="Times New Roman"/>
          <w:color w:val="CCCCCC"/>
          <w:sz w:val="21"/>
          <w:szCs w:val="21"/>
        </w:rPr>
        <w:t>);</w:t>
      </w:r>
    </w:p>
    <w:p w:rsidR="008D4953" w:rsidRPr="008D4953" w:rsidRDefault="008D4953" w:rsidP="008D4953">
      <w:pPr>
        <w:shd w:val="clear" w:color="auto" w:fill="1F1F1F"/>
        <w:spacing w:after="0" w:line="285" w:lineRule="atLeast"/>
        <w:rPr>
          <w:rFonts w:ascii="Consolas" w:eastAsia="Times New Roman" w:hAnsi="Consolas" w:cs="Times New Roman"/>
          <w:color w:val="CCCCCC"/>
          <w:sz w:val="21"/>
          <w:szCs w:val="21"/>
        </w:rPr>
      </w:pPr>
      <w:r w:rsidRPr="008D4953">
        <w:rPr>
          <w:rFonts w:ascii="Consolas" w:eastAsia="Times New Roman" w:hAnsi="Consolas" w:cs="Times New Roman"/>
          <w:color w:val="9CDCFE"/>
          <w:sz w:val="21"/>
          <w:szCs w:val="21"/>
        </w:rPr>
        <w:t>ull</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DCDCAA"/>
          <w:sz w:val="21"/>
          <w:szCs w:val="21"/>
        </w:rPr>
        <w:t>addEventListener</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CE9178"/>
          <w:sz w:val="21"/>
          <w:szCs w:val="21"/>
        </w:rPr>
        <w:t>"click"</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569CD6"/>
          <w:sz w:val="21"/>
          <w:szCs w:val="21"/>
        </w:rPr>
        <w:t>function</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9CDCFE"/>
          <w:sz w:val="21"/>
          <w:szCs w:val="21"/>
        </w:rPr>
        <w:t>details</w:t>
      </w:r>
      <w:r w:rsidRPr="008D4953">
        <w:rPr>
          <w:rFonts w:ascii="Consolas" w:eastAsia="Times New Roman" w:hAnsi="Consolas" w:cs="Times New Roman"/>
          <w:color w:val="CCCCCC"/>
          <w:sz w:val="21"/>
          <w:szCs w:val="21"/>
        </w:rPr>
        <w:t>) {</w:t>
      </w:r>
    </w:p>
    <w:p w:rsidR="008D4953" w:rsidRPr="008D4953" w:rsidRDefault="008D4953" w:rsidP="008D4953">
      <w:pPr>
        <w:shd w:val="clear" w:color="auto" w:fill="1F1F1F"/>
        <w:spacing w:after="0" w:line="285" w:lineRule="atLeast"/>
        <w:rPr>
          <w:rFonts w:ascii="Consolas" w:eastAsia="Times New Roman" w:hAnsi="Consolas" w:cs="Times New Roman"/>
          <w:color w:val="CCCCCC"/>
          <w:sz w:val="21"/>
          <w:szCs w:val="21"/>
        </w:rPr>
      </w:pP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6A9955"/>
          <w:sz w:val="21"/>
          <w:szCs w:val="21"/>
        </w:rPr>
        <w:t>//   console.log(dets.target);</w:t>
      </w:r>
    </w:p>
    <w:p w:rsidR="008D4953" w:rsidRPr="008D4953" w:rsidRDefault="008D4953" w:rsidP="008D4953">
      <w:pPr>
        <w:shd w:val="clear" w:color="auto" w:fill="1F1F1F"/>
        <w:spacing w:after="0" w:line="285" w:lineRule="atLeast"/>
        <w:rPr>
          <w:rFonts w:ascii="Consolas" w:eastAsia="Times New Roman" w:hAnsi="Consolas" w:cs="Times New Roman"/>
          <w:color w:val="CCCCCC"/>
          <w:sz w:val="21"/>
          <w:szCs w:val="21"/>
        </w:rPr>
      </w:pP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9CDCFE"/>
          <w:sz w:val="21"/>
          <w:szCs w:val="21"/>
        </w:rPr>
        <w:t>details</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4FC1FF"/>
          <w:sz w:val="21"/>
          <w:szCs w:val="21"/>
        </w:rPr>
        <w:t>target</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9CDCFE"/>
          <w:sz w:val="21"/>
          <w:szCs w:val="21"/>
        </w:rPr>
        <w:t>style</w:t>
      </w:r>
      <w:r w:rsidRPr="008D4953">
        <w:rPr>
          <w:rFonts w:ascii="Consolas" w:eastAsia="Times New Roman" w:hAnsi="Consolas" w:cs="Times New Roman"/>
          <w:color w:val="CCCCCC"/>
          <w:sz w:val="21"/>
          <w:szCs w:val="21"/>
        </w:rPr>
        <w:t>.</w:t>
      </w:r>
      <w:r w:rsidRPr="008D4953">
        <w:rPr>
          <w:rFonts w:ascii="Consolas" w:eastAsia="Times New Roman" w:hAnsi="Consolas" w:cs="Times New Roman"/>
          <w:color w:val="9CDCFE"/>
          <w:sz w:val="21"/>
          <w:szCs w:val="21"/>
        </w:rPr>
        <w:t>textDecoration</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D4D4D4"/>
          <w:sz w:val="21"/>
          <w:szCs w:val="21"/>
        </w:rPr>
        <w:t>=</w:t>
      </w:r>
      <w:r w:rsidRPr="008D4953">
        <w:rPr>
          <w:rFonts w:ascii="Consolas" w:eastAsia="Times New Roman" w:hAnsi="Consolas" w:cs="Times New Roman"/>
          <w:color w:val="CCCCCC"/>
          <w:sz w:val="21"/>
          <w:szCs w:val="21"/>
        </w:rPr>
        <w:t xml:space="preserve"> </w:t>
      </w:r>
      <w:r w:rsidRPr="008D4953">
        <w:rPr>
          <w:rFonts w:ascii="Consolas" w:eastAsia="Times New Roman" w:hAnsi="Consolas" w:cs="Times New Roman"/>
          <w:color w:val="CE9178"/>
          <w:sz w:val="21"/>
          <w:szCs w:val="21"/>
        </w:rPr>
        <w:t>"line-through"</w:t>
      </w:r>
      <w:r w:rsidRPr="008D4953">
        <w:rPr>
          <w:rFonts w:ascii="Consolas" w:eastAsia="Times New Roman" w:hAnsi="Consolas" w:cs="Times New Roman"/>
          <w:color w:val="CCCCCC"/>
          <w:sz w:val="21"/>
          <w:szCs w:val="21"/>
        </w:rPr>
        <w:t>;</w:t>
      </w:r>
    </w:p>
    <w:p w:rsidR="008D4953" w:rsidRPr="008D4953" w:rsidRDefault="008D4953" w:rsidP="008D4953">
      <w:pPr>
        <w:shd w:val="clear" w:color="auto" w:fill="1F1F1F"/>
        <w:spacing w:after="0" w:line="285" w:lineRule="atLeast"/>
        <w:rPr>
          <w:rFonts w:ascii="Consolas" w:eastAsia="Times New Roman" w:hAnsi="Consolas" w:cs="Times New Roman"/>
          <w:color w:val="CCCCCC"/>
          <w:sz w:val="21"/>
          <w:szCs w:val="21"/>
        </w:rPr>
      </w:pPr>
      <w:r w:rsidRPr="008D4953">
        <w:rPr>
          <w:rFonts w:ascii="Consolas" w:eastAsia="Times New Roman" w:hAnsi="Consolas" w:cs="Times New Roman"/>
          <w:color w:val="CCCCCC"/>
          <w:sz w:val="21"/>
          <w:szCs w:val="21"/>
        </w:rPr>
        <w:t>});</w:t>
      </w:r>
    </w:p>
    <w:p w:rsidR="008D4953" w:rsidRDefault="008D4953" w:rsidP="0029753E">
      <w:pPr>
        <w:rPr>
          <w:sz w:val="24"/>
        </w:rPr>
      </w:pPr>
      <w:r>
        <w:rPr>
          <w:sz w:val="24"/>
        </w:rPr>
        <w:lastRenderedPageBreak/>
        <w:t>Ham nay siraf ye lagaya hai tu jaisa k ham nay kaha k jo jiss prr koi event perform huaa ho wohi target hota hai. Tu hm nay click li prr kiyaa tu target yahan prr li thaa. Tu ham nay uss ko select kiyaa orr uss k style ko line through kiyaa matlab uss k andar aik line guzar jayegi.</w:t>
      </w:r>
    </w:p>
    <w:p w:rsidR="00F40227" w:rsidRDefault="00F40227" w:rsidP="0029753E">
      <w:pPr>
        <w:rPr>
          <w:sz w:val="24"/>
        </w:rPr>
      </w:pPr>
      <w:r>
        <w:rPr>
          <w:sz w:val="24"/>
        </w:rPr>
        <w:t>Hm iss par aik orr trick b use kr sktay hain k hm nay iss k liye aik css class banaii jiss mein textdecoration likh diyaa. Uss prr js k through classList.add() k through wo class hm add krwa sktay hain.</w:t>
      </w:r>
    </w:p>
    <w:p w:rsidR="00F40227" w:rsidRDefault="00F40227" w:rsidP="0029753E">
      <w:pPr>
        <w:rPr>
          <w:sz w:val="24"/>
        </w:rPr>
      </w:pPr>
      <w:r>
        <w:rPr>
          <w:sz w:val="24"/>
        </w:rPr>
        <w:t>Magar hm nay add k bajaye toggle likh diyaa. Tu wo ye karega k jo pahlay say line thorugh thaa wo hat jayega orr jo nai wo abi ajayega.</w:t>
      </w:r>
      <w:r w:rsidR="000D6317">
        <w:rPr>
          <w:sz w:val="24"/>
        </w:rPr>
        <w:t xml:space="preserve"> Like </w:t>
      </w:r>
    </w:p>
    <w:p w:rsidR="000D6317" w:rsidRPr="000D6317" w:rsidRDefault="000D6317" w:rsidP="000D6317">
      <w:pPr>
        <w:shd w:val="clear" w:color="auto" w:fill="1F1F1F"/>
        <w:spacing w:after="0" w:line="285" w:lineRule="atLeast"/>
        <w:rPr>
          <w:rFonts w:ascii="Consolas" w:eastAsia="Times New Roman" w:hAnsi="Consolas" w:cs="Times New Roman"/>
          <w:color w:val="CCCCCC"/>
          <w:sz w:val="21"/>
          <w:szCs w:val="21"/>
        </w:rPr>
      </w:pPr>
      <w:r w:rsidRPr="000D6317">
        <w:rPr>
          <w:rFonts w:ascii="Consolas" w:eastAsia="Times New Roman" w:hAnsi="Consolas" w:cs="Times New Roman"/>
          <w:color w:val="569CD6"/>
          <w:sz w:val="21"/>
          <w:szCs w:val="21"/>
        </w:rPr>
        <w:t>let</w:t>
      </w:r>
      <w:r w:rsidRPr="000D6317">
        <w:rPr>
          <w:rFonts w:ascii="Consolas" w:eastAsia="Times New Roman" w:hAnsi="Consolas" w:cs="Times New Roman"/>
          <w:color w:val="CCCCCC"/>
          <w:sz w:val="21"/>
          <w:szCs w:val="21"/>
        </w:rPr>
        <w:t xml:space="preserve"> </w:t>
      </w:r>
      <w:r w:rsidRPr="000D6317">
        <w:rPr>
          <w:rFonts w:ascii="Consolas" w:eastAsia="Times New Roman" w:hAnsi="Consolas" w:cs="Times New Roman"/>
          <w:color w:val="9CDCFE"/>
          <w:sz w:val="21"/>
          <w:szCs w:val="21"/>
        </w:rPr>
        <w:t>ull</w:t>
      </w:r>
      <w:r w:rsidRPr="000D6317">
        <w:rPr>
          <w:rFonts w:ascii="Consolas" w:eastAsia="Times New Roman" w:hAnsi="Consolas" w:cs="Times New Roman"/>
          <w:color w:val="CCCCCC"/>
          <w:sz w:val="21"/>
          <w:szCs w:val="21"/>
        </w:rPr>
        <w:t xml:space="preserve"> </w:t>
      </w:r>
      <w:r w:rsidRPr="000D6317">
        <w:rPr>
          <w:rFonts w:ascii="Consolas" w:eastAsia="Times New Roman" w:hAnsi="Consolas" w:cs="Times New Roman"/>
          <w:color w:val="D4D4D4"/>
          <w:sz w:val="21"/>
          <w:szCs w:val="21"/>
        </w:rPr>
        <w:t>=</w:t>
      </w:r>
      <w:r w:rsidRPr="000D6317">
        <w:rPr>
          <w:rFonts w:ascii="Consolas" w:eastAsia="Times New Roman" w:hAnsi="Consolas" w:cs="Times New Roman"/>
          <w:color w:val="CCCCCC"/>
          <w:sz w:val="21"/>
          <w:szCs w:val="21"/>
        </w:rPr>
        <w:t xml:space="preserve"> </w:t>
      </w:r>
      <w:r w:rsidRPr="000D6317">
        <w:rPr>
          <w:rFonts w:ascii="Consolas" w:eastAsia="Times New Roman" w:hAnsi="Consolas" w:cs="Times New Roman"/>
          <w:color w:val="9CDCFE"/>
          <w:sz w:val="21"/>
          <w:szCs w:val="21"/>
        </w:rPr>
        <w:t>document</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DCDCAA"/>
          <w:sz w:val="21"/>
          <w:szCs w:val="21"/>
        </w:rPr>
        <w:t>querySelector</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CE9178"/>
          <w:sz w:val="21"/>
          <w:szCs w:val="21"/>
        </w:rPr>
        <w:t>"ul"</w:t>
      </w:r>
      <w:r w:rsidRPr="000D6317">
        <w:rPr>
          <w:rFonts w:ascii="Consolas" w:eastAsia="Times New Roman" w:hAnsi="Consolas" w:cs="Times New Roman"/>
          <w:color w:val="CCCCCC"/>
          <w:sz w:val="21"/>
          <w:szCs w:val="21"/>
        </w:rPr>
        <w:t>);</w:t>
      </w:r>
    </w:p>
    <w:p w:rsidR="000D6317" w:rsidRPr="000D6317" w:rsidRDefault="000D6317" w:rsidP="000D6317">
      <w:pPr>
        <w:shd w:val="clear" w:color="auto" w:fill="1F1F1F"/>
        <w:spacing w:after="0" w:line="285" w:lineRule="atLeast"/>
        <w:rPr>
          <w:rFonts w:ascii="Consolas" w:eastAsia="Times New Roman" w:hAnsi="Consolas" w:cs="Times New Roman"/>
          <w:color w:val="CCCCCC"/>
          <w:sz w:val="21"/>
          <w:szCs w:val="21"/>
        </w:rPr>
      </w:pPr>
      <w:r w:rsidRPr="000D6317">
        <w:rPr>
          <w:rFonts w:ascii="Consolas" w:eastAsia="Times New Roman" w:hAnsi="Consolas" w:cs="Times New Roman"/>
          <w:color w:val="9CDCFE"/>
          <w:sz w:val="21"/>
          <w:szCs w:val="21"/>
        </w:rPr>
        <w:t>ull</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DCDCAA"/>
          <w:sz w:val="21"/>
          <w:szCs w:val="21"/>
        </w:rPr>
        <w:t>addEventListener</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CE9178"/>
          <w:sz w:val="21"/>
          <w:szCs w:val="21"/>
        </w:rPr>
        <w:t>"click"</w:t>
      </w:r>
      <w:r w:rsidRPr="000D6317">
        <w:rPr>
          <w:rFonts w:ascii="Consolas" w:eastAsia="Times New Roman" w:hAnsi="Consolas" w:cs="Times New Roman"/>
          <w:color w:val="CCCCCC"/>
          <w:sz w:val="21"/>
          <w:szCs w:val="21"/>
        </w:rPr>
        <w:t xml:space="preserve">, </w:t>
      </w:r>
      <w:r w:rsidRPr="000D6317">
        <w:rPr>
          <w:rFonts w:ascii="Consolas" w:eastAsia="Times New Roman" w:hAnsi="Consolas" w:cs="Times New Roman"/>
          <w:color w:val="569CD6"/>
          <w:sz w:val="21"/>
          <w:szCs w:val="21"/>
        </w:rPr>
        <w:t>function</w:t>
      </w:r>
      <w:r w:rsidRPr="000D6317">
        <w:rPr>
          <w:rFonts w:ascii="Consolas" w:eastAsia="Times New Roman" w:hAnsi="Consolas" w:cs="Times New Roman"/>
          <w:color w:val="CCCCCC"/>
          <w:sz w:val="21"/>
          <w:szCs w:val="21"/>
        </w:rPr>
        <w:t xml:space="preserve"> (</w:t>
      </w:r>
      <w:r w:rsidRPr="000D6317">
        <w:rPr>
          <w:rFonts w:ascii="Consolas" w:eastAsia="Times New Roman" w:hAnsi="Consolas" w:cs="Times New Roman"/>
          <w:color w:val="9CDCFE"/>
          <w:sz w:val="21"/>
          <w:szCs w:val="21"/>
        </w:rPr>
        <w:t>details</w:t>
      </w:r>
      <w:r w:rsidRPr="000D6317">
        <w:rPr>
          <w:rFonts w:ascii="Consolas" w:eastAsia="Times New Roman" w:hAnsi="Consolas" w:cs="Times New Roman"/>
          <w:color w:val="CCCCCC"/>
          <w:sz w:val="21"/>
          <w:szCs w:val="21"/>
        </w:rPr>
        <w:t>) {</w:t>
      </w:r>
    </w:p>
    <w:p w:rsidR="000D6317" w:rsidRPr="000D6317" w:rsidRDefault="000D6317" w:rsidP="000D6317">
      <w:pPr>
        <w:shd w:val="clear" w:color="auto" w:fill="1F1F1F"/>
        <w:spacing w:after="0" w:line="285" w:lineRule="atLeast"/>
        <w:rPr>
          <w:rFonts w:ascii="Consolas" w:eastAsia="Times New Roman" w:hAnsi="Consolas" w:cs="Times New Roman"/>
          <w:color w:val="CCCCCC"/>
          <w:sz w:val="21"/>
          <w:szCs w:val="21"/>
        </w:rPr>
      </w:pPr>
      <w:r w:rsidRPr="000D6317">
        <w:rPr>
          <w:rFonts w:ascii="Consolas" w:eastAsia="Times New Roman" w:hAnsi="Consolas" w:cs="Times New Roman"/>
          <w:color w:val="CCCCCC"/>
          <w:sz w:val="21"/>
          <w:szCs w:val="21"/>
        </w:rPr>
        <w:t> </w:t>
      </w:r>
    </w:p>
    <w:p w:rsidR="000D6317" w:rsidRPr="000D6317" w:rsidRDefault="000D6317" w:rsidP="000D6317">
      <w:pPr>
        <w:shd w:val="clear" w:color="auto" w:fill="1F1F1F"/>
        <w:spacing w:after="0" w:line="285" w:lineRule="atLeast"/>
        <w:rPr>
          <w:rFonts w:ascii="Consolas" w:eastAsia="Times New Roman" w:hAnsi="Consolas" w:cs="Times New Roman"/>
          <w:color w:val="CCCCCC"/>
          <w:sz w:val="21"/>
          <w:szCs w:val="21"/>
        </w:rPr>
      </w:pPr>
      <w:r w:rsidRPr="000D6317">
        <w:rPr>
          <w:rFonts w:ascii="Consolas" w:eastAsia="Times New Roman" w:hAnsi="Consolas" w:cs="Times New Roman"/>
          <w:color w:val="CCCCCC"/>
          <w:sz w:val="21"/>
          <w:szCs w:val="21"/>
        </w:rPr>
        <w:t xml:space="preserve">  </w:t>
      </w:r>
      <w:r w:rsidRPr="000D6317">
        <w:rPr>
          <w:rFonts w:ascii="Consolas" w:eastAsia="Times New Roman" w:hAnsi="Consolas" w:cs="Times New Roman"/>
          <w:color w:val="9CDCFE"/>
          <w:sz w:val="21"/>
          <w:szCs w:val="21"/>
        </w:rPr>
        <w:t>details</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4FC1FF"/>
          <w:sz w:val="21"/>
          <w:szCs w:val="21"/>
        </w:rPr>
        <w:t>target</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9CDCFE"/>
          <w:sz w:val="21"/>
          <w:szCs w:val="21"/>
        </w:rPr>
        <w:t>classList</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DCDCAA"/>
          <w:sz w:val="21"/>
          <w:szCs w:val="21"/>
        </w:rPr>
        <w:t>toggle</w:t>
      </w:r>
      <w:r w:rsidRPr="000D6317">
        <w:rPr>
          <w:rFonts w:ascii="Consolas" w:eastAsia="Times New Roman" w:hAnsi="Consolas" w:cs="Times New Roman"/>
          <w:color w:val="CCCCCC"/>
          <w:sz w:val="21"/>
          <w:szCs w:val="21"/>
        </w:rPr>
        <w:t>(</w:t>
      </w:r>
      <w:r w:rsidRPr="000D6317">
        <w:rPr>
          <w:rFonts w:ascii="Consolas" w:eastAsia="Times New Roman" w:hAnsi="Consolas" w:cs="Times New Roman"/>
          <w:color w:val="CE9178"/>
          <w:sz w:val="21"/>
          <w:szCs w:val="21"/>
        </w:rPr>
        <w:t>"lt"</w:t>
      </w:r>
      <w:r w:rsidRPr="000D6317">
        <w:rPr>
          <w:rFonts w:ascii="Consolas" w:eastAsia="Times New Roman" w:hAnsi="Consolas" w:cs="Times New Roman"/>
          <w:color w:val="CCCCCC"/>
          <w:sz w:val="21"/>
          <w:szCs w:val="21"/>
        </w:rPr>
        <w:t>);</w:t>
      </w:r>
    </w:p>
    <w:p w:rsidR="000D6317" w:rsidRPr="000D6317" w:rsidRDefault="000D6317" w:rsidP="000D6317">
      <w:pPr>
        <w:shd w:val="clear" w:color="auto" w:fill="1F1F1F"/>
        <w:spacing w:after="0" w:line="285" w:lineRule="atLeast"/>
        <w:rPr>
          <w:rFonts w:ascii="Consolas" w:eastAsia="Times New Roman" w:hAnsi="Consolas" w:cs="Times New Roman"/>
          <w:color w:val="CCCCCC"/>
          <w:sz w:val="21"/>
          <w:szCs w:val="21"/>
        </w:rPr>
      </w:pPr>
      <w:r w:rsidRPr="000D6317">
        <w:rPr>
          <w:rFonts w:ascii="Consolas" w:eastAsia="Times New Roman" w:hAnsi="Consolas" w:cs="Times New Roman"/>
          <w:color w:val="CCCCCC"/>
          <w:sz w:val="21"/>
          <w:szCs w:val="21"/>
        </w:rPr>
        <w:t>});</w:t>
      </w:r>
    </w:p>
    <w:p w:rsidR="000D6317" w:rsidRDefault="00BA5458" w:rsidP="0029753E">
      <w:pPr>
        <w:rPr>
          <w:sz w:val="24"/>
        </w:rPr>
      </w:pPr>
      <w:r>
        <w:rPr>
          <w:sz w:val="24"/>
        </w:rPr>
        <w:t xml:space="preserve">Ye jo event bubbling </w:t>
      </w:r>
      <w:r w:rsidR="00857E9D">
        <w:rPr>
          <w:sz w:val="24"/>
        </w:rPr>
        <w:t>hai agar jiss cheez par event listener laga huaa ho wo uss wala b chal jaye ga orr is k bawajood b wo apnay parent walay jo event hota hai uss ki taraf jump karega. Agar kisi cheez par event na lagaya ho hm nay orr wo jump karay apnay parent k listener ki taraf tu ye tu general hai magarr agar jiss par ham nay listener lagaya huaa ho wo wo wala run kr lega phirr b apnay parent walay k listener ki taraf jump karega orr uss ko b run karay ga.</w:t>
      </w:r>
      <w:r w:rsidR="008F3870">
        <w:rPr>
          <w:sz w:val="24"/>
        </w:rPr>
        <w:t xml:space="preserve"> Like</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div</w:t>
      </w: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9CDCFE"/>
          <w:sz w:val="21"/>
          <w:szCs w:val="21"/>
        </w:rPr>
        <w:t>class</w:t>
      </w:r>
      <w:r w:rsidRPr="008F3870">
        <w:rPr>
          <w:rFonts w:ascii="Consolas" w:eastAsia="Times New Roman" w:hAnsi="Consolas" w:cs="Times New Roman"/>
          <w:color w:val="CCCCCC"/>
          <w:sz w:val="21"/>
          <w:szCs w:val="21"/>
        </w:rPr>
        <w:t>=</w:t>
      </w:r>
      <w:r w:rsidRPr="008F3870">
        <w:rPr>
          <w:rFonts w:ascii="Consolas" w:eastAsia="Times New Roman" w:hAnsi="Consolas" w:cs="Times New Roman"/>
          <w:color w:val="CE9178"/>
          <w:sz w:val="21"/>
          <w:szCs w:val="21"/>
        </w:rPr>
        <w:t>"a"</w:t>
      </w:r>
      <w:r w:rsidRPr="008F3870">
        <w:rPr>
          <w:rFonts w:ascii="Consolas" w:eastAsia="Times New Roman" w:hAnsi="Consolas" w:cs="Times New Roman"/>
          <w:color w:val="808080"/>
          <w:sz w:val="21"/>
          <w:szCs w:val="21"/>
        </w:rPr>
        <w:t>&gt;</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div</w:t>
      </w: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9CDCFE"/>
          <w:sz w:val="21"/>
          <w:szCs w:val="21"/>
        </w:rPr>
        <w:t>class</w:t>
      </w:r>
      <w:r w:rsidRPr="008F3870">
        <w:rPr>
          <w:rFonts w:ascii="Consolas" w:eastAsia="Times New Roman" w:hAnsi="Consolas" w:cs="Times New Roman"/>
          <w:color w:val="CCCCCC"/>
          <w:sz w:val="21"/>
          <w:szCs w:val="21"/>
        </w:rPr>
        <w:t>=</w:t>
      </w:r>
      <w:r w:rsidRPr="008F3870">
        <w:rPr>
          <w:rFonts w:ascii="Consolas" w:eastAsia="Times New Roman" w:hAnsi="Consolas" w:cs="Times New Roman"/>
          <w:color w:val="CE9178"/>
          <w:sz w:val="21"/>
          <w:szCs w:val="21"/>
        </w:rPr>
        <w:t>"b"</w:t>
      </w:r>
      <w:r w:rsidRPr="008F3870">
        <w:rPr>
          <w:rFonts w:ascii="Consolas" w:eastAsia="Times New Roman" w:hAnsi="Consolas" w:cs="Times New Roman"/>
          <w:color w:val="808080"/>
          <w:sz w:val="21"/>
          <w:szCs w:val="21"/>
        </w:rPr>
        <w:t>&gt;</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div</w:t>
      </w: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9CDCFE"/>
          <w:sz w:val="21"/>
          <w:szCs w:val="21"/>
        </w:rPr>
        <w:t>class</w:t>
      </w:r>
      <w:r w:rsidRPr="008F3870">
        <w:rPr>
          <w:rFonts w:ascii="Consolas" w:eastAsia="Times New Roman" w:hAnsi="Consolas" w:cs="Times New Roman"/>
          <w:color w:val="CCCCCC"/>
          <w:sz w:val="21"/>
          <w:szCs w:val="21"/>
        </w:rPr>
        <w:t>=</w:t>
      </w:r>
      <w:r w:rsidRPr="008F3870">
        <w:rPr>
          <w:rFonts w:ascii="Consolas" w:eastAsia="Times New Roman" w:hAnsi="Consolas" w:cs="Times New Roman"/>
          <w:color w:val="CE9178"/>
          <w:sz w:val="21"/>
          <w:szCs w:val="21"/>
        </w:rPr>
        <w:t>"c"</w:t>
      </w:r>
      <w:r w:rsidRPr="008F3870">
        <w:rPr>
          <w:rFonts w:ascii="Consolas" w:eastAsia="Times New Roman" w:hAnsi="Consolas" w:cs="Times New Roman"/>
          <w:color w:val="808080"/>
          <w:sz w:val="21"/>
          <w:szCs w:val="21"/>
        </w:rPr>
        <w:t>&gt;</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button</w:t>
      </w:r>
      <w:r w:rsidRPr="008F3870">
        <w:rPr>
          <w:rFonts w:ascii="Consolas" w:eastAsia="Times New Roman" w:hAnsi="Consolas" w:cs="Times New Roman"/>
          <w:color w:val="808080"/>
          <w:sz w:val="21"/>
          <w:szCs w:val="21"/>
        </w:rPr>
        <w:t>&gt;</w:t>
      </w:r>
      <w:r w:rsidRPr="008F3870">
        <w:rPr>
          <w:rFonts w:ascii="Consolas" w:eastAsia="Times New Roman" w:hAnsi="Consolas" w:cs="Times New Roman"/>
          <w:color w:val="CCCCCC"/>
          <w:sz w:val="21"/>
          <w:szCs w:val="21"/>
        </w:rPr>
        <w:t>Don't Click Me</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button</w:t>
      </w:r>
      <w:r w:rsidRPr="008F3870">
        <w:rPr>
          <w:rFonts w:ascii="Consolas" w:eastAsia="Times New Roman" w:hAnsi="Consolas" w:cs="Times New Roman"/>
          <w:color w:val="808080"/>
          <w:sz w:val="21"/>
          <w:szCs w:val="21"/>
        </w:rPr>
        <w:t>&gt;</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div</w:t>
      </w:r>
      <w:r w:rsidRPr="008F3870">
        <w:rPr>
          <w:rFonts w:ascii="Consolas" w:eastAsia="Times New Roman" w:hAnsi="Consolas" w:cs="Times New Roman"/>
          <w:color w:val="808080"/>
          <w:sz w:val="21"/>
          <w:szCs w:val="21"/>
        </w:rPr>
        <w:t>&gt;</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div</w:t>
      </w:r>
      <w:r w:rsidRPr="008F3870">
        <w:rPr>
          <w:rFonts w:ascii="Consolas" w:eastAsia="Times New Roman" w:hAnsi="Consolas" w:cs="Times New Roman"/>
          <w:color w:val="808080"/>
          <w:sz w:val="21"/>
          <w:szCs w:val="21"/>
        </w:rPr>
        <w:t>&gt;</w:t>
      </w:r>
    </w:p>
    <w:p w:rsidR="008F3870" w:rsidRPr="008F3870" w:rsidRDefault="008F3870" w:rsidP="008F3870">
      <w:pPr>
        <w:shd w:val="clear" w:color="auto" w:fill="1F1F1F"/>
        <w:spacing w:after="0" w:line="285" w:lineRule="atLeast"/>
        <w:rPr>
          <w:rFonts w:ascii="Consolas" w:eastAsia="Times New Roman" w:hAnsi="Consolas" w:cs="Times New Roman"/>
          <w:color w:val="CCCCCC"/>
          <w:sz w:val="21"/>
          <w:szCs w:val="21"/>
        </w:rPr>
      </w:pPr>
      <w:r w:rsidRPr="008F3870">
        <w:rPr>
          <w:rFonts w:ascii="Consolas" w:eastAsia="Times New Roman" w:hAnsi="Consolas" w:cs="Times New Roman"/>
          <w:color w:val="CCCCCC"/>
          <w:sz w:val="21"/>
          <w:szCs w:val="21"/>
        </w:rPr>
        <w:t xml:space="preserve">    </w:t>
      </w:r>
      <w:r w:rsidRPr="008F3870">
        <w:rPr>
          <w:rFonts w:ascii="Consolas" w:eastAsia="Times New Roman" w:hAnsi="Consolas" w:cs="Times New Roman"/>
          <w:color w:val="808080"/>
          <w:sz w:val="21"/>
          <w:szCs w:val="21"/>
        </w:rPr>
        <w:t>&lt;/</w:t>
      </w:r>
      <w:r w:rsidRPr="008F3870">
        <w:rPr>
          <w:rFonts w:ascii="Consolas" w:eastAsia="Times New Roman" w:hAnsi="Consolas" w:cs="Times New Roman"/>
          <w:color w:val="569CD6"/>
          <w:sz w:val="21"/>
          <w:szCs w:val="21"/>
        </w:rPr>
        <w:t>div</w:t>
      </w:r>
      <w:r w:rsidRPr="008F3870">
        <w:rPr>
          <w:rFonts w:ascii="Consolas" w:eastAsia="Times New Roman" w:hAnsi="Consolas" w:cs="Times New Roman"/>
          <w:color w:val="808080"/>
          <w:sz w:val="21"/>
          <w:szCs w:val="21"/>
        </w:rPr>
        <w:t>&gt;</w:t>
      </w:r>
    </w:p>
    <w:p w:rsidR="008F3870" w:rsidRDefault="008F3870" w:rsidP="0029753E">
      <w:pPr>
        <w:rPr>
          <w:sz w:val="24"/>
        </w:rPr>
      </w:pPr>
      <w:r>
        <w:rPr>
          <w:sz w:val="24"/>
        </w:rPr>
        <w:t>For eg ham nay button pr listener lagaya wo wala chalega, uss say ooper uss k parent ki taraf jaye ga jo k div hai uss ka listener chalega, wo uss say ooper parent ki taraf jaye ga orr uss ka listener chalega and so on.</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569CD6"/>
          <w:sz w:val="21"/>
          <w:szCs w:val="21"/>
        </w:rPr>
        <w:t>let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a</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D4D4D4"/>
          <w:sz w:val="21"/>
          <w:szCs w:val="21"/>
        </w:rPr>
        <w: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document</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querySelector</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".a"</w:t>
      </w: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569CD6"/>
          <w:sz w:val="21"/>
          <w:szCs w:val="21"/>
        </w:rPr>
        <w:t>let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b</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D4D4D4"/>
          <w:sz w:val="21"/>
          <w:szCs w:val="21"/>
        </w:rPr>
        <w: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document</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querySelector</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".b"</w:t>
      </w: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569CD6"/>
          <w:sz w:val="21"/>
          <w:szCs w:val="21"/>
        </w:rPr>
        <w:t>let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c</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D4D4D4"/>
          <w:sz w:val="21"/>
          <w:szCs w:val="21"/>
        </w:rPr>
        <w: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document</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querySelector</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".c"</w:t>
      </w: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569CD6"/>
          <w:sz w:val="21"/>
          <w:szCs w:val="21"/>
        </w:rPr>
        <w:t>let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btn</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D4D4D4"/>
          <w:sz w:val="21"/>
          <w:szCs w:val="21"/>
        </w:rPr>
        <w:t>=</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document</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querySelector</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"button"</w:t>
      </w: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9CDCFE"/>
          <w:sz w:val="21"/>
          <w:szCs w:val="21"/>
        </w:rPr>
        <w:t>btn</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addEventListener</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"click"</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569CD6"/>
          <w:sz w:val="21"/>
          <w:szCs w:val="21"/>
        </w:rPr>
        <w:t>function</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dd</w:t>
      </w:r>
      <w:r w:rsidRPr="003F3DEA">
        <w:rPr>
          <w:rFonts w:ascii="Consolas" w:eastAsia="Times New Roman" w:hAnsi="Consolas" w:cs="Times New Roman"/>
          <w:color w:val="CCCCCC"/>
          <w:sz w:val="21"/>
          <w:szCs w:val="21"/>
        </w:rPr>
        <w:t>) {</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console</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log</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"btn clicked"</w:t>
      </w: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9CDCFE"/>
          <w:sz w:val="21"/>
          <w:szCs w:val="21"/>
        </w:rPr>
        <w:t>c</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addEventListener</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"click"</w:t>
      </w: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569CD6"/>
          <w:sz w:val="21"/>
          <w:szCs w:val="21"/>
        </w:rPr>
        <w:t>function</w:t>
      </w:r>
      <w:r w:rsidRPr="003F3DEA">
        <w:rPr>
          <w:rFonts w:ascii="Consolas" w:eastAsia="Times New Roman" w:hAnsi="Consolas" w:cs="Times New Roman"/>
          <w:color w:val="CCCCCC"/>
          <w:sz w:val="21"/>
          <w:szCs w:val="21"/>
        </w:rPr>
        <w:t xml:space="preserve"> () {</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CCCCCC"/>
          <w:sz w:val="21"/>
          <w:szCs w:val="21"/>
        </w:rPr>
        <w:t xml:space="preserve">  </w:t>
      </w:r>
      <w:r w:rsidRPr="003F3DEA">
        <w:rPr>
          <w:rFonts w:ascii="Consolas" w:eastAsia="Times New Roman" w:hAnsi="Consolas" w:cs="Times New Roman"/>
          <w:color w:val="9CDCFE"/>
          <w:sz w:val="21"/>
          <w:szCs w:val="21"/>
        </w:rPr>
        <w:t>console</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DCDCAA"/>
          <w:sz w:val="21"/>
          <w:szCs w:val="21"/>
        </w:rPr>
        <w:t>log</w:t>
      </w:r>
      <w:r w:rsidRPr="003F3DEA">
        <w:rPr>
          <w:rFonts w:ascii="Consolas" w:eastAsia="Times New Roman" w:hAnsi="Consolas" w:cs="Times New Roman"/>
          <w:color w:val="CCCCCC"/>
          <w:sz w:val="21"/>
          <w:szCs w:val="21"/>
        </w:rPr>
        <w:t>(</w:t>
      </w:r>
      <w:r w:rsidRPr="003F3DEA">
        <w:rPr>
          <w:rFonts w:ascii="Consolas" w:eastAsia="Times New Roman" w:hAnsi="Consolas" w:cs="Times New Roman"/>
          <w:color w:val="CE9178"/>
          <w:sz w:val="21"/>
          <w:szCs w:val="21"/>
        </w:rPr>
        <w:t>"c clicked"</w:t>
      </w:r>
      <w:r w:rsidRPr="003F3DEA">
        <w:rPr>
          <w:rFonts w:ascii="Consolas" w:eastAsia="Times New Roman" w:hAnsi="Consolas" w:cs="Times New Roman"/>
          <w:color w:val="CCCCCC"/>
          <w:sz w:val="21"/>
          <w:szCs w:val="21"/>
        </w:rPr>
        <w:t>);</w:t>
      </w:r>
    </w:p>
    <w:p w:rsidR="003F3DEA" w:rsidRPr="003F3DEA" w:rsidRDefault="003F3DEA" w:rsidP="003F3DEA">
      <w:pPr>
        <w:shd w:val="clear" w:color="auto" w:fill="1F1F1F"/>
        <w:spacing w:after="0" w:line="285" w:lineRule="atLeast"/>
        <w:rPr>
          <w:rFonts w:ascii="Consolas" w:eastAsia="Times New Roman" w:hAnsi="Consolas" w:cs="Times New Roman"/>
          <w:color w:val="CCCCCC"/>
          <w:sz w:val="21"/>
          <w:szCs w:val="21"/>
        </w:rPr>
      </w:pPr>
      <w:r w:rsidRPr="003F3DEA">
        <w:rPr>
          <w:rFonts w:ascii="Consolas" w:eastAsia="Times New Roman" w:hAnsi="Consolas" w:cs="Times New Roman"/>
          <w:color w:val="CCCCCC"/>
          <w:sz w:val="21"/>
          <w:szCs w:val="21"/>
        </w:rPr>
        <w:t>});</w:t>
      </w:r>
    </w:p>
    <w:p w:rsidR="003F3DEA" w:rsidRDefault="003F3DEA" w:rsidP="0029753E">
      <w:pPr>
        <w:rPr>
          <w:sz w:val="24"/>
        </w:rPr>
      </w:pPr>
      <w:r>
        <w:rPr>
          <w:sz w:val="24"/>
        </w:rPr>
        <w:lastRenderedPageBreak/>
        <w:t>Jaisay dhaik sktay hain k Ham nay siraf  btn pr listener lagaya hai and c pr lagaya hai. Now jab ham btn pr click krtay hain or console mein dhaiktay hain tu btn click ata hai jo k teek hai qk hm nay click ka event lagaya huaa hai. Magar sath mein uss k sth sth “c clicked” b console mein ata halankay ham nay c div ko click kiyaa b nai hai. jiss say humein pata chalta hai k agar hm child listener pr click karetin tu ye aakhir parent tak jaata hi jaata hai. Agar kisi par listener na ho tu chor deta hai. Orr agar kisi prr listener</w:t>
      </w:r>
      <w:r w:rsidR="00611777">
        <w:rPr>
          <w:sz w:val="24"/>
        </w:rPr>
        <w:t xml:space="preserve"> ho tu uss ko run kr deta hai. Jo k hm dhaik sktay hain k c ka listener chala hai humaray case mein.</w:t>
      </w:r>
    </w:p>
    <w:p w:rsidR="002E471B" w:rsidRDefault="002E471B" w:rsidP="0029753E">
      <w:pPr>
        <w:rPr>
          <w:sz w:val="24"/>
        </w:rPr>
      </w:pPr>
      <w:r>
        <w:rPr>
          <w:sz w:val="24"/>
        </w:rPr>
        <w:t>Orr agar iss k sth hm nay a or b ka listener lagaya hota tu uss ka b chal jata listener.</w:t>
      </w:r>
      <w:r w:rsidR="00A41BDE">
        <w:rPr>
          <w:sz w:val="24"/>
        </w:rPr>
        <w:t xml:space="preserve"> Jaisay for eg</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9CDCFE"/>
          <w:sz w:val="21"/>
          <w:szCs w:val="21"/>
        </w:rPr>
        <w:t>btn</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addEventListener</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"click"</w:t>
      </w: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569CD6"/>
          <w:sz w:val="21"/>
          <w:szCs w:val="21"/>
        </w:rPr>
        <w:t>function</w:t>
      </w: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9CDCFE"/>
          <w:sz w:val="21"/>
          <w:szCs w:val="21"/>
        </w:rPr>
        <w:t>dd</w:t>
      </w:r>
      <w:r w:rsidRPr="00A41BDE">
        <w:rPr>
          <w:rFonts w:ascii="Consolas" w:eastAsia="Times New Roman" w:hAnsi="Consolas" w:cs="Times New Roman"/>
          <w:color w:val="CCCCCC"/>
          <w:sz w:val="21"/>
          <w:szCs w:val="21"/>
        </w:rPr>
        <w:t>) {</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9CDCFE"/>
          <w:sz w:val="21"/>
          <w:szCs w:val="21"/>
        </w:rPr>
        <w:t>console</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log</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"btn clicked"</w:t>
      </w: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9CDCFE"/>
          <w:sz w:val="21"/>
          <w:szCs w:val="21"/>
        </w:rPr>
        <w:t>a</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addEventListener</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"click"</w:t>
      </w: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569CD6"/>
          <w:sz w:val="21"/>
          <w:szCs w:val="21"/>
        </w:rPr>
        <w:t>function</w:t>
      </w:r>
      <w:r w:rsidRPr="00A41BDE">
        <w:rPr>
          <w:rFonts w:ascii="Consolas" w:eastAsia="Times New Roman" w:hAnsi="Consolas" w:cs="Times New Roman"/>
          <w:color w:val="CCCCCC"/>
          <w:sz w:val="21"/>
          <w:szCs w:val="21"/>
        </w:rPr>
        <w:t xml:space="preserve"> () {</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9CDCFE"/>
          <w:sz w:val="21"/>
          <w:szCs w:val="21"/>
        </w:rPr>
        <w:t>console</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log</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"a clicked"</w:t>
      </w: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9CDCFE"/>
          <w:sz w:val="21"/>
          <w:szCs w:val="21"/>
        </w:rPr>
        <w:t>b</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addEventListener</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"click"</w:t>
      </w: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569CD6"/>
          <w:sz w:val="21"/>
          <w:szCs w:val="21"/>
        </w:rPr>
        <w:t>function</w:t>
      </w:r>
      <w:r w:rsidRPr="00A41BDE">
        <w:rPr>
          <w:rFonts w:ascii="Consolas" w:eastAsia="Times New Roman" w:hAnsi="Consolas" w:cs="Times New Roman"/>
          <w:color w:val="CCCCCC"/>
          <w:sz w:val="21"/>
          <w:szCs w:val="21"/>
        </w:rPr>
        <w:t xml:space="preserve"> () {</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9CDCFE"/>
          <w:sz w:val="21"/>
          <w:szCs w:val="21"/>
        </w:rPr>
        <w:t>console</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log</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"b clicked"</w:t>
      </w: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9CDCFE"/>
          <w:sz w:val="21"/>
          <w:szCs w:val="21"/>
        </w:rPr>
        <w:t>c</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addEventListener</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"click"</w:t>
      </w: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569CD6"/>
          <w:sz w:val="21"/>
          <w:szCs w:val="21"/>
        </w:rPr>
        <w:t>function</w:t>
      </w:r>
      <w:r w:rsidRPr="00A41BDE">
        <w:rPr>
          <w:rFonts w:ascii="Consolas" w:eastAsia="Times New Roman" w:hAnsi="Consolas" w:cs="Times New Roman"/>
          <w:color w:val="CCCCCC"/>
          <w:sz w:val="21"/>
          <w:szCs w:val="21"/>
        </w:rPr>
        <w:t xml:space="preserve"> () {</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 xml:space="preserve">  </w:t>
      </w:r>
      <w:r w:rsidRPr="00A41BDE">
        <w:rPr>
          <w:rFonts w:ascii="Consolas" w:eastAsia="Times New Roman" w:hAnsi="Consolas" w:cs="Times New Roman"/>
          <w:color w:val="9CDCFE"/>
          <w:sz w:val="21"/>
          <w:szCs w:val="21"/>
        </w:rPr>
        <w:t>console</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DCDCAA"/>
          <w:sz w:val="21"/>
          <w:szCs w:val="21"/>
        </w:rPr>
        <w:t>log</w:t>
      </w:r>
      <w:r w:rsidRPr="00A41BDE">
        <w:rPr>
          <w:rFonts w:ascii="Consolas" w:eastAsia="Times New Roman" w:hAnsi="Consolas" w:cs="Times New Roman"/>
          <w:color w:val="CCCCCC"/>
          <w:sz w:val="21"/>
          <w:szCs w:val="21"/>
        </w:rPr>
        <w:t>(</w:t>
      </w:r>
      <w:r w:rsidRPr="00A41BDE">
        <w:rPr>
          <w:rFonts w:ascii="Consolas" w:eastAsia="Times New Roman" w:hAnsi="Consolas" w:cs="Times New Roman"/>
          <w:color w:val="CE9178"/>
          <w:sz w:val="21"/>
          <w:szCs w:val="21"/>
        </w:rPr>
        <w:t>"c clicked"</w:t>
      </w:r>
      <w:r w:rsidRPr="00A41BDE">
        <w:rPr>
          <w:rFonts w:ascii="Consolas" w:eastAsia="Times New Roman" w:hAnsi="Consolas" w:cs="Times New Roman"/>
          <w:color w:val="CCCCCC"/>
          <w:sz w:val="21"/>
          <w:szCs w:val="21"/>
        </w:rPr>
        <w:t>);</w:t>
      </w:r>
    </w:p>
    <w:p w:rsidR="00A41BDE" w:rsidRPr="00A41BDE" w:rsidRDefault="00A41BDE" w:rsidP="00A41BDE">
      <w:pPr>
        <w:shd w:val="clear" w:color="auto" w:fill="1F1F1F"/>
        <w:spacing w:after="0" w:line="285" w:lineRule="atLeast"/>
        <w:rPr>
          <w:rFonts w:ascii="Consolas" w:eastAsia="Times New Roman" w:hAnsi="Consolas" w:cs="Times New Roman"/>
          <w:color w:val="CCCCCC"/>
          <w:sz w:val="21"/>
          <w:szCs w:val="21"/>
        </w:rPr>
      </w:pPr>
      <w:r w:rsidRPr="00A41BDE">
        <w:rPr>
          <w:rFonts w:ascii="Consolas" w:eastAsia="Times New Roman" w:hAnsi="Consolas" w:cs="Times New Roman"/>
          <w:color w:val="CCCCCC"/>
          <w:sz w:val="21"/>
          <w:szCs w:val="21"/>
        </w:rPr>
        <w:t>});</w:t>
      </w:r>
    </w:p>
    <w:p w:rsidR="00A41BDE" w:rsidRDefault="00A41BDE" w:rsidP="0029753E">
      <w:pPr>
        <w:rPr>
          <w:sz w:val="24"/>
        </w:rPr>
      </w:pPr>
      <w:r>
        <w:rPr>
          <w:sz w:val="24"/>
        </w:rPr>
        <w:t>Ham nay btn prr listener lagaya hai. btn sab k andar hai. Siraf ham nay button prr click kiyaa hai orr wo jump kr k uss k parent prr gaya a ka listener chal gaya, wo ooper gaya b ka listener chal gaya, wo uss k ooper jump kiyaa orr c ka listener chal gaya bina touch kiyee tu ye hota hai bubbling mein.</w:t>
      </w:r>
    </w:p>
    <w:p w:rsidR="007240CE" w:rsidRDefault="007240CE" w:rsidP="0029753E">
      <w:pPr>
        <w:rPr>
          <w:sz w:val="24"/>
        </w:rPr>
      </w:pPr>
    </w:p>
    <w:p w:rsidR="007240CE" w:rsidRDefault="007240CE" w:rsidP="0029753E">
      <w:pPr>
        <w:rPr>
          <w:sz w:val="24"/>
        </w:rPr>
      </w:pPr>
      <w:r w:rsidRPr="007240CE">
        <w:rPr>
          <w:sz w:val="24"/>
          <w:highlight w:val="green"/>
        </w:rPr>
        <w:t>So the main point is that when we try to run any event on any thing it will jump to their parent to check whether is there any event or not if found then it will run that event automatically also</w:t>
      </w:r>
    </w:p>
    <w:p w:rsidR="007240CE" w:rsidRDefault="007240CE" w:rsidP="0029753E">
      <w:pPr>
        <w:rPr>
          <w:sz w:val="24"/>
        </w:rPr>
      </w:pPr>
      <w:r>
        <w:rPr>
          <w:sz w:val="24"/>
        </w:rPr>
        <w:t>Tu ye jo parent pr jata jata aakhir tak html tag tk pohanch jata hai</w:t>
      </w:r>
    </w:p>
    <w:p w:rsidR="00C46B7E" w:rsidRDefault="00C46B7E" w:rsidP="0029753E">
      <w:pPr>
        <w:rPr>
          <w:sz w:val="24"/>
        </w:rPr>
      </w:pPr>
      <w:r w:rsidRPr="00C46B7E">
        <w:rPr>
          <w:sz w:val="24"/>
          <w:highlight w:val="yellow"/>
        </w:rPr>
        <w:t>Event Capturing:</w:t>
      </w:r>
    </w:p>
    <w:p w:rsidR="00C46B7E" w:rsidRDefault="00BA5458" w:rsidP="0029753E">
      <w:pPr>
        <w:rPr>
          <w:sz w:val="24"/>
        </w:rPr>
      </w:pPr>
      <w:r w:rsidRPr="00980CAE">
        <w:rPr>
          <w:sz w:val="24"/>
          <w:u w:val="single"/>
        </w:rPr>
        <w:t>Ye jo event capturing hai ye event bubbling ka ulta hai</w:t>
      </w:r>
      <w:r>
        <w:rPr>
          <w:sz w:val="24"/>
        </w:rPr>
        <w:t>. Jaisay k event bubbling mein kisi cheez par event occur hota hai ye uss k parent prr wo event check krta hai phirr agar wahan nai hua tu uss k parent par and so on.</w:t>
      </w:r>
    </w:p>
    <w:p w:rsidR="00BA5458" w:rsidRDefault="00BA5458" w:rsidP="0029753E">
      <w:pPr>
        <w:rPr>
          <w:sz w:val="24"/>
        </w:rPr>
      </w:pPr>
      <w:r>
        <w:rPr>
          <w:sz w:val="24"/>
        </w:rPr>
        <w:t>Event capturing mein jab hm jahan b kisi jagah par event krtay hain tu ye pattern neechay say ooper ki taraf nai balkay ooper say neechay ki taraf aye ga. Like from parent to their childs.</w:t>
      </w:r>
    </w:p>
    <w:p w:rsidR="00BA5458" w:rsidRDefault="00BA5458" w:rsidP="0029753E">
      <w:pPr>
        <w:rPr>
          <w:sz w:val="24"/>
        </w:rPr>
      </w:pPr>
      <w:r>
        <w:rPr>
          <w:sz w:val="24"/>
        </w:rPr>
        <w:t xml:space="preserve"> </w:t>
      </w:r>
    </w:p>
    <w:p w:rsidR="00980CAE" w:rsidRDefault="00980CAE" w:rsidP="0029753E">
      <w:pPr>
        <w:rPr>
          <w:sz w:val="24"/>
        </w:rPr>
      </w:pPr>
      <w:r>
        <w:rPr>
          <w:sz w:val="24"/>
        </w:rPr>
        <w:t xml:space="preserve">Jab b hm click kartay hain ya koii b event click krtay hain tu jo humara event flow hota hai wo 2 phases mein chalta hai </w:t>
      </w:r>
    </w:p>
    <w:p w:rsidR="00980CAE" w:rsidRDefault="00980CAE" w:rsidP="00980CAE">
      <w:pPr>
        <w:pStyle w:val="ListParagraph"/>
        <w:numPr>
          <w:ilvl w:val="0"/>
          <w:numId w:val="8"/>
        </w:numPr>
        <w:rPr>
          <w:sz w:val="24"/>
        </w:rPr>
      </w:pPr>
      <w:r>
        <w:rPr>
          <w:sz w:val="24"/>
        </w:rPr>
        <w:lastRenderedPageBreak/>
        <w:t>Phase1) Event top level element say neechay ki taraf aaye ga</w:t>
      </w:r>
      <w:ins w:id="0" w:author="Maaz Afridi" w:date="2025-09-17T20:51:00Z">
        <w:r w:rsidR="005138AD">
          <w:rPr>
            <w:sz w:val="24"/>
          </w:rPr>
          <w:t>(capture phase)</w:t>
        </w:r>
      </w:ins>
    </w:p>
    <w:p w:rsidR="00980CAE" w:rsidRDefault="00980CAE" w:rsidP="00980CAE">
      <w:pPr>
        <w:pStyle w:val="ListParagraph"/>
        <w:numPr>
          <w:ilvl w:val="0"/>
          <w:numId w:val="8"/>
        </w:numPr>
        <w:rPr>
          <w:sz w:val="24"/>
        </w:rPr>
      </w:pPr>
      <w:r>
        <w:rPr>
          <w:sz w:val="24"/>
        </w:rPr>
        <w:t>Phase2) Event raised element say parent ki taraf jaye ga.</w:t>
      </w:r>
      <w:ins w:id="1" w:author="Maaz Afridi" w:date="2025-09-17T20:51:00Z">
        <w:r w:rsidR="005138AD">
          <w:rPr>
            <w:sz w:val="24"/>
          </w:rPr>
          <w:t>(bubbling phase)</w:t>
        </w:r>
      </w:ins>
    </w:p>
    <w:p w:rsidR="00980CAE" w:rsidRDefault="00980CAE" w:rsidP="00980CAE">
      <w:pPr>
        <w:rPr>
          <w:sz w:val="24"/>
        </w:rPr>
      </w:pPr>
      <w:r>
        <w:rPr>
          <w:sz w:val="24"/>
        </w:rPr>
        <w:t>Aur pahlay phase 1 hoti hai.</w:t>
      </w:r>
    </w:p>
    <w:p w:rsidR="00980CAE" w:rsidDel="00326D82" w:rsidRDefault="00326D82" w:rsidP="00980CAE">
      <w:pPr>
        <w:rPr>
          <w:del w:id="2" w:author="Maaz Afridi" w:date="2025-09-17T20:28:00Z"/>
          <w:sz w:val="24"/>
        </w:rPr>
      </w:pPr>
      <w:ins w:id="3" w:author="Maaz Afridi" w:date="2025-08-28T20:40:00Z">
        <w:r>
          <w:rPr>
            <w:noProof/>
          </w:rPr>
          <mc:AlternateContent>
            <mc:Choice Requires="wps">
              <w:drawing>
                <wp:anchor distT="0" distB="0" distL="114300" distR="114300" simplePos="0" relativeHeight="251659264" behindDoc="0" locked="0" layoutInCell="1" allowOverlap="1">
                  <wp:simplePos x="0" y="0"/>
                  <wp:positionH relativeFrom="margin">
                    <wp:posOffset>508000</wp:posOffset>
                  </wp:positionH>
                  <wp:positionV relativeFrom="paragraph">
                    <wp:posOffset>617220</wp:posOffset>
                  </wp:positionV>
                  <wp:extent cx="4914900" cy="2362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914900" cy="236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F197D" id="Rectangle 1" o:spid="_x0000_s1026" style="position:absolute;margin-left:40pt;margin-top:48.6pt;width:387pt;height:18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" filled="f" strokecolor="#1f4d78 [1604]" strokeweight="1pt">
                  <w10:wrap anchorx="margin"/>
                </v:rect>
              </w:pict>
            </mc:Fallback>
          </mc:AlternateContent>
        </w:r>
      </w:ins>
      <w:ins w:id="4" w:author="Maaz Afridi" w:date="2025-09-17T20:27:00Z">
        <w:r>
          <w:rPr>
            <w:noProof/>
          </w:rPr>
          <mc:AlternateContent>
            <mc:Choice Requires="wps">
              <w:drawing>
                <wp:anchor distT="0" distB="0" distL="114300" distR="114300" simplePos="0" relativeHeight="251662336" behindDoc="0" locked="0" layoutInCell="1" allowOverlap="1">
                  <wp:simplePos x="0" y="0"/>
                  <wp:positionH relativeFrom="margin">
                    <wp:posOffset>2028825</wp:posOffset>
                  </wp:positionH>
                  <wp:positionV relativeFrom="paragraph">
                    <wp:posOffset>1285875</wp:posOffset>
                  </wp:positionV>
                  <wp:extent cx="1873250" cy="6540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873250" cy="6540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8981C" id="Rectangle 4" o:spid="_x0000_s1026" style="position:absolute;margin-left:159.75pt;margin-top:101.25pt;width:147.5pt;height:5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" fillcolor="#c45911 [2405]" strokecolor="#1f4d78 [1604]" strokeweight="1pt">
                  <w10:wrap anchorx="margin"/>
                </v:rect>
              </w:pict>
            </mc:Fallback>
          </mc:AlternateContent>
        </w:r>
      </w:ins>
      <w:ins w:id="5" w:author="Maaz Afridi" w:date="2025-09-17T20:26:00Z">
        <w:r>
          <w:rPr>
            <w:noProof/>
          </w:rPr>
          <mc:AlternateContent>
            <mc:Choice Requires="wps">
              <w:drawing>
                <wp:anchor distT="0" distB="0" distL="114300" distR="114300" simplePos="0" relativeHeight="251661312" behindDoc="0" locked="0" layoutInCell="1" allowOverlap="1">
                  <wp:simplePos x="0" y="0"/>
                  <wp:positionH relativeFrom="column">
                    <wp:posOffset>1543050</wp:posOffset>
                  </wp:positionH>
                  <wp:positionV relativeFrom="paragraph">
                    <wp:posOffset>1095375</wp:posOffset>
                  </wp:positionV>
                  <wp:extent cx="2914650" cy="10160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914650" cy="1016000"/>
                          </a:xfrm>
                          <a:prstGeom prst="rect">
                            <a:avLst/>
                          </a:prstGeom>
                          <a:solidFill>
                            <a:schemeClr val="accent2">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BBE47" id="Rectangle 3" o:spid="_x0000_s1026" style="position:absolute;margin-left:121.5pt;margin-top:86.25pt;width:229.5pt;height:8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" fillcolor="#f4b083 [1941]" strokecolor="black [1600]" strokeweight="1pt"/>
              </w:pict>
            </mc:Fallback>
          </mc:AlternateContent>
        </w:r>
      </w:ins>
      <w:ins w:id="6" w:author="Maaz Afridi" w:date="2025-08-28T21:19:00Z">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784225</wp:posOffset>
                  </wp:positionV>
                  <wp:extent cx="3765550" cy="1797050"/>
                  <wp:effectExtent l="0" t="0" r="25400" b="12700"/>
                  <wp:wrapNone/>
                  <wp:docPr id="2" name="Flowchart: Process 2"/>
                  <wp:cNvGraphicFramePr/>
                  <a:graphic xmlns:a="http://schemas.openxmlformats.org/drawingml/2006/main">
                    <a:graphicData uri="http://schemas.microsoft.com/office/word/2010/wordprocessingShape">
                      <wps:wsp>
                        <wps:cNvSpPr/>
                        <wps:spPr>
                          <a:xfrm>
                            <a:off x="0" y="0"/>
                            <a:ext cx="3765550" cy="1797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99A926" id="_x0000_t109" coordsize="21600,21600" o:spt="109" path="m,l,21600r21600,l21600,xe">
                  <v:stroke joinstyle="miter"/>
                  <v:path gradientshapeok="t" o:connecttype="rect"/>
                </v:shapetype>
                <v:shape id="Flowchart: Process 2" o:spid="_x0000_s1026" type="#_x0000_t109" style="position:absolute;margin-left:0;margin-top:61.75pt;width:296.5pt;height:14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" fillcolor="#5b9bd5 [3204]" strokecolor="#1f4d78 [1604]" strokeweight="1pt">
                  <w10:wrap anchorx="margin"/>
                </v:shape>
              </w:pict>
            </mc:Fallback>
          </mc:AlternateContent>
        </w:r>
      </w:ins>
      <w:r w:rsidR="00980CAE">
        <w:rPr>
          <w:sz w:val="24"/>
        </w:rPr>
        <w:t>Iss ka matlab haii k for eg humaray pass 3 divs hain orr uss k andar aik btn hai. Like</w:t>
      </w:r>
    </w:p>
    <w:p w:rsidR="00326D82" w:rsidRDefault="00326D82" w:rsidP="00980CAE">
      <w:pPr>
        <w:rPr>
          <w:ins w:id="7" w:author="Maaz Afridi" w:date="2025-09-17T20:29:00Z"/>
        </w:rPr>
      </w:pPr>
    </w:p>
    <w:p w:rsidR="00326D82" w:rsidRPr="00326D82" w:rsidRDefault="00326D82" w:rsidP="00326D82">
      <w:pPr>
        <w:rPr>
          <w:ins w:id="8" w:author="Maaz Afridi" w:date="2025-09-17T20:29:00Z"/>
        </w:rPr>
      </w:pPr>
    </w:p>
    <w:p w:rsidR="00326D82" w:rsidRPr="003B407F" w:rsidRDefault="003B407F" w:rsidP="003B407F">
      <w:pPr>
        <w:rPr>
          <w:ins w:id="9" w:author="Maaz Afridi" w:date="2025-09-17T20:29:00Z"/>
        </w:rPr>
      </w:pPr>
      <w:ins w:id="10" w:author="Maaz Afridi" w:date="2025-09-17T20:34:00Z">
        <w:r>
          <w:rPr>
            <w:noProof/>
          </w:rPr>
          <mc:AlternateContent>
            <mc:Choice Requires="wps">
              <w:drawing>
                <wp:anchor distT="0" distB="0" distL="114300" distR="114300" simplePos="0" relativeHeight="251663360" behindDoc="0" locked="0" layoutInCell="1" allowOverlap="1">
                  <wp:simplePos x="0" y="0"/>
                  <wp:positionH relativeFrom="column">
                    <wp:posOffset>1885950</wp:posOffset>
                  </wp:positionH>
                  <wp:positionV relativeFrom="paragraph">
                    <wp:posOffset>22860</wp:posOffset>
                  </wp:positionV>
                  <wp:extent cx="596900" cy="12700"/>
                  <wp:effectExtent l="0" t="0" r="31750" b="25400"/>
                  <wp:wrapNone/>
                  <wp:docPr id="5" name="Straight Connector 5"/>
                  <wp:cNvGraphicFramePr/>
                  <a:graphic xmlns:a="http://schemas.openxmlformats.org/drawingml/2006/main">
                    <a:graphicData uri="http://schemas.microsoft.com/office/word/2010/wordprocessingShape">
                      <wps:wsp>
                        <wps:cNvCnPr/>
                        <wps:spPr>
                          <a:xfrm>
                            <a:off x="0" y="0"/>
                            <a:ext cx="596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026F3"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8.5pt,1.8pt" to="19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" strokecolor="#5b9bd5 [3204]" strokeweight=".5pt">
                  <v:stroke joinstyle="miter"/>
                </v:line>
              </w:pict>
            </mc:Fallback>
          </mc:AlternateContent>
        </w:r>
      </w:ins>
    </w:p>
    <w:p w:rsidR="00326D82" w:rsidRPr="00326D82" w:rsidRDefault="00326D82">
      <w:pPr>
        <w:rPr>
          <w:ins w:id="11" w:author="Maaz Afridi" w:date="2025-09-17T20:29:00Z"/>
        </w:rPr>
      </w:pPr>
    </w:p>
    <w:p w:rsidR="00326D82" w:rsidRPr="00326D82" w:rsidRDefault="00326D82">
      <w:pPr>
        <w:rPr>
          <w:ins w:id="12" w:author="Maaz Afridi" w:date="2025-09-17T20:29:00Z"/>
        </w:rPr>
      </w:pPr>
    </w:p>
    <w:p w:rsidR="00326D82" w:rsidRPr="00326D82" w:rsidRDefault="00326D82">
      <w:pPr>
        <w:rPr>
          <w:ins w:id="13" w:author="Maaz Afridi" w:date="2025-09-17T20:29:00Z"/>
        </w:rPr>
      </w:pPr>
    </w:p>
    <w:p w:rsidR="00326D82" w:rsidRPr="00326D82" w:rsidRDefault="00326D82">
      <w:pPr>
        <w:rPr>
          <w:ins w:id="14" w:author="Maaz Afridi" w:date="2025-09-17T20:29:00Z"/>
        </w:rPr>
      </w:pPr>
    </w:p>
    <w:p w:rsidR="00326D82" w:rsidRPr="00326D82" w:rsidRDefault="00326D82">
      <w:pPr>
        <w:rPr>
          <w:ins w:id="15" w:author="Maaz Afridi" w:date="2025-09-17T20:29:00Z"/>
        </w:rPr>
      </w:pPr>
    </w:p>
    <w:p w:rsidR="00326D82" w:rsidRDefault="00326D82" w:rsidP="00326D82">
      <w:pPr>
        <w:rPr>
          <w:ins w:id="16" w:author="Maaz Afridi" w:date="2025-09-17T20:29:00Z"/>
        </w:rPr>
      </w:pPr>
    </w:p>
    <w:p w:rsidR="00326D82" w:rsidRDefault="00326D82" w:rsidP="00326D82">
      <w:pPr>
        <w:rPr>
          <w:ins w:id="17" w:author="Maaz Afridi" w:date="2025-09-17T20:29:00Z"/>
        </w:rPr>
      </w:pPr>
    </w:p>
    <w:p w:rsidR="00980CAE" w:rsidRDefault="00980CAE" w:rsidP="00326D82">
      <w:pPr>
        <w:rPr>
          <w:ins w:id="18" w:author="Maaz Afridi" w:date="2025-09-17T20:29:00Z"/>
        </w:rPr>
      </w:pPr>
    </w:p>
    <w:p w:rsidR="00326D82" w:rsidRDefault="00326D82" w:rsidP="00326D82">
      <w:pPr>
        <w:rPr>
          <w:ins w:id="19" w:author="Maaz Afridi" w:date="2025-09-17T20:29:00Z"/>
        </w:rPr>
      </w:pPr>
    </w:p>
    <w:p w:rsidR="00326D82" w:rsidRDefault="00326D82" w:rsidP="00326D82">
      <w:pPr>
        <w:rPr>
          <w:ins w:id="20" w:author="Maaz Afridi" w:date="2025-09-17T20:39:00Z"/>
        </w:rPr>
      </w:pPr>
      <w:ins w:id="21" w:author="Maaz Afridi" w:date="2025-09-17T20:29:00Z">
        <w:r w:rsidRPr="00326D82">
          <w:t>Ab f</w:t>
        </w:r>
      </w:ins>
      <w:ins w:id="22" w:author="Maaz Afridi" w:date="2025-09-17T20:30:00Z">
        <w:r w:rsidRPr="003B407F">
          <w:t>or eg humaray pass 3 divs hain or u</w:t>
        </w:r>
      </w:ins>
      <w:ins w:id="23" w:author="Maaz Afridi" w:date="2025-09-17T20:31:00Z">
        <w:r w:rsidRPr="003B407F">
          <w:t xml:space="preserve">ss mein aik button haii. </w:t>
        </w:r>
      </w:ins>
      <w:ins w:id="24" w:author="Maaz Afridi" w:date="2025-09-17T20:32:00Z">
        <w:r w:rsidRPr="003B407F">
          <w:t>Tu iss mein for eg hm nay button pr click kr liyaa tu ab iss mein ye hota hai k</w:t>
        </w:r>
        <w:r w:rsidRPr="00326D82">
          <w:t xml:space="preserve"> </w:t>
        </w:r>
      </w:ins>
      <w:ins w:id="25" w:author="Maaz Afridi" w:date="2025-09-17T20:34:00Z">
        <w:r w:rsidR="003B407F">
          <w:t xml:space="preserve">for eg hm nay koi jo last wala </w:t>
        </w:r>
      </w:ins>
      <w:ins w:id="26" w:author="Maaz Afridi" w:date="2025-09-17T20:35:00Z">
        <w:r w:rsidR="003B407F">
          <w:t xml:space="preserve">div hai uss mein koi listener lagaya hai orr hm uss prr click kr lein tu ye naii hota hai k pahlay ye third one page prr listener ko check karay ga phir dosra phir </w:t>
        </w:r>
      </w:ins>
      <w:ins w:id="27" w:author="Maaz Afridi" w:date="2025-09-17T20:36:00Z">
        <w:r w:rsidR="003B407F">
          <w:t>first one</w:t>
        </w:r>
      </w:ins>
      <w:ins w:id="28" w:author="Maaz Afridi" w:date="2025-09-17T20:35:00Z">
        <w:r w:rsidR="003B407F">
          <w:t xml:space="preserve"> and so on</w:t>
        </w:r>
      </w:ins>
      <w:ins w:id="29" w:author="Maaz Afridi" w:date="2025-09-17T20:36:00Z">
        <w:r w:rsidR="003B407F">
          <w:t xml:space="preserve"> t</w:t>
        </w:r>
      </w:ins>
      <w:ins w:id="30" w:author="Maaz Afridi" w:date="2025-09-17T20:37:00Z">
        <w:r w:rsidR="003B407F">
          <w:t>u ye aisa karta hai k agar hm nay koi listener lagaya b hai tu for eg hm nay jo 3</w:t>
        </w:r>
        <w:r w:rsidR="003B407F" w:rsidRPr="003B407F">
          <w:rPr>
            <w:vertAlign w:val="superscript"/>
          </w:rPr>
          <w:t>rd</w:t>
        </w:r>
        <w:r w:rsidR="003B407F">
          <w:t xml:space="preserve">  div pr lagaya hai tu ye pahlay jo listener hai ye pahlay frst one prr check karay gaa k koi listener tu nai hai phir uss say neechay </w:t>
        </w:r>
      </w:ins>
      <w:ins w:id="31" w:author="Maaz Afridi" w:date="2025-09-17T20:38:00Z">
        <w:r w:rsidR="003B407F">
          <w:t>phirr uss say neechay and so on. Iss ka matlab k pahlay blue ka listener ch</w:t>
        </w:r>
      </w:ins>
      <w:ins w:id="32" w:author="Maaz Afridi" w:date="2025-09-17T20:39:00Z">
        <w:r w:rsidR="003B407F">
          <w:t xml:space="preserve">alay ga phir yellow ka listener chalay ga phirr grey ka chalay ga. Ye hai phase 1. </w:t>
        </w:r>
      </w:ins>
    </w:p>
    <w:p w:rsidR="003B407F" w:rsidRDefault="003B407F" w:rsidP="00326D82">
      <w:pPr>
        <w:rPr>
          <w:ins w:id="33" w:author="Maaz Afridi" w:date="2025-09-17T20:46:00Z"/>
        </w:rPr>
      </w:pPr>
      <w:ins w:id="34" w:author="Maaz Afridi" w:date="2025-09-17T20:41:00Z">
        <w:r>
          <w:t>Agar hm aik khaas cheez iss mein kardein jiss ko hm kahtay hain (capture phase)</w:t>
        </w:r>
      </w:ins>
      <w:ins w:id="35" w:author="Maaz Afridi" w:date="2025-09-17T20:42:00Z">
        <w:r>
          <w:t xml:space="preserve"> tu ye phir jo phase 1 hai ye nai balkay phase2 chalay ga.</w:t>
        </w:r>
      </w:ins>
    </w:p>
    <w:p w:rsidR="008D4928" w:rsidRDefault="008D4928" w:rsidP="00326D82">
      <w:pPr>
        <w:rPr>
          <w:ins w:id="36" w:author="Maaz Afridi" w:date="2025-09-17T20:48:00Z"/>
        </w:rPr>
      </w:pPr>
      <w:ins w:id="37" w:author="Maaz Afridi" w:date="2025-09-17T20:46:00Z">
        <w:r>
          <w:t xml:space="preserve">Humesha phase 1 hiii pahlay hoti hai. Par wo </w:t>
        </w:r>
      </w:ins>
      <w:ins w:id="38" w:author="Maaz Afridi" w:date="2025-09-17T20:47:00Z">
        <w:r>
          <w:t>by default off rahti hai aisa samaj lo agar hm uss ko on kar dein tu pahlay phase 1 ka ans miley ga.</w:t>
        </w:r>
      </w:ins>
    </w:p>
    <w:p w:rsidR="00C921E5" w:rsidRDefault="00BE6D73" w:rsidP="00326D82">
      <w:pPr>
        <w:rPr>
          <w:ins w:id="39" w:author="Maaz Afridi" w:date="2025-09-17T20:55:00Z"/>
        </w:rPr>
      </w:pPr>
      <w:ins w:id="40" w:author="Maaz Afridi" w:date="2025-09-17T20:51:00Z">
        <w:r>
          <w:t>Tu matlab ye hai k pahlay capture phase chalta hai orr phir bubbling phase chalta haai.</w:t>
        </w:r>
      </w:ins>
      <w:ins w:id="41" w:author="Maaz Afridi" w:date="2025-09-17T20:52:00Z">
        <w:r w:rsidR="003C1F97">
          <w:t xml:space="preserve"> Tu ye jo bubbling phase hai ye by default on rahta hai. While the capture phase by default on nai rahta agar hm iss ko on karna chahein tu ye aisay karengay.</w:t>
        </w:r>
        <w:r w:rsidR="001273DE">
          <w:t xml:space="preserve"> Bs iss mein aisa karna hai k list</w:t>
        </w:r>
      </w:ins>
      <w:ins w:id="42" w:author="Maaz Afridi" w:date="2025-09-17T20:53:00Z">
        <w:r w:rsidR="001273DE">
          <w:t>ener k last mein ham nay siraf true likh dena hai orr ye capture phase on ho jaye ga.</w:t>
        </w:r>
      </w:ins>
      <w:ins w:id="43" w:author="Maaz Afridi" w:date="2025-09-17T20:55:00Z">
        <w:r w:rsidR="00E3329D">
          <w:t xml:space="preserve"> Just like this </w:t>
        </w:r>
      </w:ins>
    </w:p>
    <w:p w:rsidR="00E3329D" w:rsidRDefault="00E3329D" w:rsidP="00E3329D">
      <w:pPr>
        <w:shd w:val="clear" w:color="auto" w:fill="1F1F1F"/>
        <w:spacing w:after="0" w:line="285" w:lineRule="atLeast"/>
        <w:rPr>
          <w:ins w:id="44" w:author="Maaz Afridi" w:date="2025-09-17T20:55:00Z"/>
          <w:rFonts w:ascii="Consolas" w:eastAsia="Times New Roman" w:hAnsi="Consolas" w:cs="Times New Roman"/>
          <w:color w:val="9CDCFE"/>
          <w:sz w:val="21"/>
          <w:szCs w:val="21"/>
        </w:rPr>
      </w:pPr>
    </w:p>
    <w:p w:rsidR="00E3329D" w:rsidRDefault="00E3329D" w:rsidP="00E3329D">
      <w:pPr>
        <w:shd w:val="clear" w:color="auto" w:fill="1F1F1F"/>
        <w:spacing w:after="0" w:line="285" w:lineRule="atLeast"/>
        <w:rPr>
          <w:ins w:id="45" w:author="Maaz Afridi" w:date="2025-09-17T20:55:00Z"/>
          <w:rFonts w:ascii="Consolas" w:eastAsia="Times New Roman" w:hAnsi="Consolas" w:cs="Times New Roman"/>
          <w:color w:val="9CDCFE"/>
          <w:sz w:val="21"/>
          <w:szCs w:val="21"/>
        </w:rPr>
      </w:pPr>
    </w:p>
    <w:p w:rsidR="00E3329D" w:rsidRPr="00E3329D" w:rsidRDefault="00E3329D" w:rsidP="00E3329D">
      <w:pPr>
        <w:shd w:val="clear" w:color="auto" w:fill="1F1F1F"/>
        <w:spacing w:after="0" w:line="285" w:lineRule="atLeast"/>
        <w:rPr>
          <w:ins w:id="46" w:author="Maaz Afridi" w:date="2025-09-17T20:55:00Z"/>
          <w:rFonts w:ascii="Consolas" w:eastAsia="Times New Roman" w:hAnsi="Consolas" w:cs="Times New Roman"/>
          <w:color w:val="CCCCCC"/>
          <w:sz w:val="21"/>
          <w:szCs w:val="21"/>
        </w:rPr>
      </w:pPr>
      <w:ins w:id="47" w:author="Maaz Afridi" w:date="2025-09-17T20:55:00Z">
        <w:r w:rsidRPr="00E3329D">
          <w:rPr>
            <w:rFonts w:ascii="Consolas" w:eastAsia="Times New Roman" w:hAnsi="Consolas" w:cs="Times New Roman"/>
            <w:color w:val="9CDCFE"/>
            <w:sz w:val="21"/>
            <w:szCs w:val="21"/>
          </w:rPr>
          <w:lastRenderedPageBreak/>
          <w:t>a</w:t>
        </w:r>
        <w:r w:rsidRPr="00E3329D">
          <w:rPr>
            <w:rFonts w:ascii="Consolas" w:eastAsia="Times New Roman" w:hAnsi="Consolas" w:cs="Times New Roman"/>
            <w:color w:val="CCCCCC"/>
            <w:sz w:val="21"/>
            <w:szCs w:val="21"/>
          </w:rPr>
          <w:t>.</w:t>
        </w:r>
        <w:r w:rsidRPr="00E3329D">
          <w:rPr>
            <w:rFonts w:ascii="Consolas" w:eastAsia="Times New Roman" w:hAnsi="Consolas" w:cs="Times New Roman"/>
            <w:color w:val="DCDCAA"/>
            <w:sz w:val="21"/>
            <w:szCs w:val="21"/>
          </w:rPr>
          <w:t>addEventListener</w:t>
        </w:r>
        <w:r w:rsidRPr="00E3329D">
          <w:rPr>
            <w:rFonts w:ascii="Consolas" w:eastAsia="Times New Roman" w:hAnsi="Consolas" w:cs="Times New Roman"/>
            <w:color w:val="CCCCCC"/>
            <w:sz w:val="21"/>
            <w:szCs w:val="21"/>
          </w:rPr>
          <w:t>(</w:t>
        </w:r>
      </w:ins>
    </w:p>
    <w:p w:rsidR="00E3329D" w:rsidRPr="00E3329D" w:rsidRDefault="00E3329D" w:rsidP="00E3329D">
      <w:pPr>
        <w:shd w:val="clear" w:color="auto" w:fill="1F1F1F"/>
        <w:spacing w:after="0" w:line="285" w:lineRule="atLeast"/>
        <w:rPr>
          <w:ins w:id="48" w:author="Maaz Afridi" w:date="2025-09-17T20:55:00Z"/>
          <w:rFonts w:ascii="Consolas" w:eastAsia="Times New Roman" w:hAnsi="Consolas" w:cs="Times New Roman"/>
          <w:color w:val="CCCCCC"/>
          <w:sz w:val="21"/>
          <w:szCs w:val="21"/>
        </w:rPr>
      </w:pPr>
      <w:ins w:id="49" w:author="Maaz Afridi" w:date="2025-09-17T20:55:00Z">
        <w:r w:rsidRPr="00E3329D">
          <w:rPr>
            <w:rFonts w:ascii="Consolas" w:eastAsia="Times New Roman" w:hAnsi="Consolas" w:cs="Times New Roman"/>
            <w:color w:val="CCCCCC"/>
            <w:sz w:val="21"/>
            <w:szCs w:val="21"/>
          </w:rPr>
          <w:t xml:space="preserve">  </w:t>
        </w:r>
        <w:r w:rsidRPr="00E3329D">
          <w:rPr>
            <w:rFonts w:ascii="Consolas" w:eastAsia="Times New Roman" w:hAnsi="Consolas" w:cs="Times New Roman"/>
            <w:color w:val="CE9178"/>
            <w:sz w:val="21"/>
            <w:szCs w:val="21"/>
          </w:rPr>
          <w:t>"click"</w:t>
        </w:r>
        <w:r w:rsidRPr="00E3329D">
          <w:rPr>
            <w:rFonts w:ascii="Consolas" w:eastAsia="Times New Roman" w:hAnsi="Consolas" w:cs="Times New Roman"/>
            <w:color w:val="CCCCCC"/>
            <w:sz w:val="21"/>
            <w:szCs w:val="21"/>
          </w:rPr>
          <w:t>,</w:t>
        </w:r>
      </w:ins>
    </w:p>
    <w:p w:rsidR="00E3329D" w:rsidRPr="00E3329D" w:rsidRDefault="00E3329D" w:rsidP="00E3329D">
      <w:pPr>
        <w:shd w:val="clear" w:color="auto" w:fill="1F1F1F"/>
        <w:spacing w:after="0" w:line="285" w:lineRule="atLeast"/>
        <w:rPr>
          <w:ins w:id="50" w:author="Maaz Afridi" w:date="2025-09-17T20:55:00Z"/>
          <w:rFonts w:ascii="Consolas" w:eastAsia="Times New Roman" w:hAnsi="Consolas" w:cs="Times New Roman"/>
          <w:color w:val="CCCCCC"/>
          <w:sz w:val="21"/>
          <w:szCs w:val="21"/>
        </w:rPr>
      </w:pPr>
      <w:ins w:id="51" w:author="Maaz Afridi" w:date="2025-09-17T20:55:00Z">
        <w:r w:rsidRPr="00E3329D">
          <w:rPr>
            <w:rFonts w:ascii="Consolas" w:eastAsia="Times New Roman" w:hAnsi="Consolas" w:cs="Times New Roman"/>
            <w:color w:val="CCCCCC"/>
            <w:sz w:val="21"/>
            <w:szCs w:val="21"/>
          </w:rPr>
          <w:t xml:space="preserve">  </w:t>
        </w:r>
        <w:r w:rsidRPr="00E3329D">
          <w:rPr>
            <w:rFonts w:ascii="Consolas" w:eastAsia="Times New Roman" w:hAnsi="Consolas" w:cs="Times New Roman"/>
            <w:color w:val="569CD6"/>
            <w:sz w:val="21"/>
            <w:szCs w:val="21"/>
          </w:rPr>
          <w:t>function</w:t>
        </w:r>
        <w:r w:rsidRPr="00E3329D">
          <w:rPr>
            <w:rFonts w:ascii="Consolas" w:eastAsia="Times New Roman" w:hAnsi="Consolas" w:cs="Times New Roman"/>
            <w:color w:val="CCCCCC"/>
            <w:sz w:val="21"/>
            <w:szCs w:val="21"/>
          </w:rPr>
          <w:t xml:space="preserve"> () {</w:t>
        </w:r>
      </w:ins>
    </w:p>
    <w:p w:rsidR="00E3329D" w:rsidRPr="00E3329D" w:rsidRDefault="00E3329D" w:rsidP="00E3329D">
      <w:pPr>
        <w:shd w:val="clear" w:color="auto" w:fill="1F1F1F"/>
        <w:spacing w:after="0" w:line="285" w:lineRule="atLeast"/>
        <w:rPr>
          <w:ins w:id="52" w:author="Maaz Afridi" w:date="2025-09-17T20:55:00Z"/>
          <w:rFonts w:ascii="Consolas" w:eastAsia="Times New Roman" w:hAnsi="Consolas" w:cs="Times New Roman"/>
          <w:color w:val="CCCCCC"/>
          <w:sz w:val="21"/>
          <w:szCs w:val="21"/>
        </w:rPr>
      </w:pPr>
      <w:ins w:id="53" w:author="Maaz Afridi" w:date="2025-09-17T20:55:00Z">
        <w:r w:rsidRPr="00E3329D">
          <w:rPr>
            <w:rFonts w:ascii="Consolas" w:eastAsia="Times New Roman" w:hAnsi="Consolas" w:cs="Times New Roman"/>
            <w:color w:val="CCCCCC"/>
            <w:sz w:val="21"/>
            <w:szCs w:val="21"/>
          </w:rPr>
          <w:t xml:space="preserve">    </w:t>
        </w:r>
        <w:r w:rsidRPr="00E3329D">
          <w:rPr>
            <w:rFonts w:ascii="Consolas" w:eastAsia="Times New Roman" w:hAnsi="Consolas" w:cs="Times New Roman"/>
            <w:color w:val="9CDCFE"/>
            <w:sz w:val="21"/>
            <w:szCs w:val="21"/>
          </w:rPr>
          <w:t>console</w:t>
        </w:r>
        <w:r w:rsidRPr="00E3329D">
          <w:rPr>
            <w:rFonts w:ascii="Consolas" w:eastAsia="Times New Roman" w:hAnsi="Consolas" w:cs="Times New Roman"/>
            <w:color w:val="CCCCCC"/>
            <w:sz w:val="21"/>
            <w:szCs w:val="21"/>
          </w:rPr>
          <w:t>.</w:t>
        </w:r>
        <w:r w:rsidRPr="00E3329D">
          <w:rPr>
            <w:rFonts w:ascii="Consolas" w:eastAsia="Times New Roman" w:hAnsi="Consolas" w:cs="Times New Roman"/>
            <w:color w:val="DCDCAA"/>
            <w:sz w:val="21"/>
            <w:szCs w:val="21"/>
          </w:rPr>
          <w:t>log</w:t>
        </w:r>
        <w:r w:rsidRPr="00E3329D">
          <w:rPr>
            <w:rFonts w:ascii="Consolas" w:eastAsia="Times New Roman" w:hAnsi="Consolas" w:cs="Times New Roman"/>
            <w:color w:val="CCCCCC"/>
            <w:sz w:val="21"/>
            <w:szCs w:val="21"/>
          </w:rPr>
          <w:t>(</w:t>
        </w:r>
        <w:r w:rsidRPr="00E3329D">
          <w:rPr>
            <w:rFonts w:ascii="Consolas" w:eastAsia="Times New Roman" w:hAnsi="Consolas" w:cs="Times New Roman"/>
            <w:color w:val="CE9178"/>
            <w:sz w:val="21"/>
            <w:szCs w:val="21"/>
          </w:rPr>
          <w:t>"a clicked"</w:t>
        </w:r>
        <w:r w:rsidRPr="00E3329D">
          <w:rPr>
            <w:rFonts w:ascii="Consolas" w:eastAsia="Times New Roman" w:hAnsi="Consolas" w:cs="Times New Roman"/>
            <w:color w:val="CCCCCC"/>
            <w:sz w:val="21"/>
            <w:szCs w:val="21"/>
          </w:rPr>
          <w:t>);</w:t>
        </w:r>
      </w:ins>
    </w:p>
    <w:p w:rsidR="00E3329D" w:rsidRPr="00E3329D" w:rsidRDefault="00E3329D" w:rsidP="00E3329D">
      <w:pPr>
        <w:shd w:val="clear" w:color="auto" w:fill="1F1F1F"/>
        <w:spacing w:after="0" w:line="285" w:lineRule="atLeast"/>
        <w:rPr>
          <w:ins w:id="54" w:author="Maaz Afridi" w:date="2025-09-17T20:55:00Z"/>
          <w:rFonts w:ascii="Consolas" w:eastAsia="Times New Roman" w:hAnsi="Consolas" w:cs="Times New Roman"/>
          <w:color w:val="CCCCCC"/>
          <w:sz w:val="21"/>
          <w:szCs w:val="21"/>
        </w:rPr>
      </w:pPr>
      <w:ins w:id="55" w:author="Maaz Afridi" w:date="2025-09-17T20:55:00Z">
        <w:r w:rsidRPr="00E3329D">
          <w:rPr>
            <w:rFonts w:ascii="Consolas" w:eastAsia="Times New Roman" w:hAnsi="Consolas" w:cs="Times New Roman"/>
            <w:color w:val="CCCCCC"/>
            <w:sz w:val="21"/>
            <w:szCs w:val="21"/>
          </w:rPr>
          <w:t>  },</w:t>
        </w:r>
      </w:ins>
    </w:p>
    <w:p w:rsidR="00E3329D" w:rsidRPr="00E3329D" w:rsidRDefault="00E3329D" w:rsidP="00E3329D">
      <w:pPr>
        <w:shd w:val="clear" w:color="auto" w:fill="1F1F1F"/>
        <w:spacing w:after="0" w:line="285" w:lineRule="atLeast"/>
        <w:rPr>
          <w:ins w:id="56" w:author="Maaz Afridi" w:date="2025-09-17T20:55:00Z"/>
          <w:rFonts w:ascii="Consolas" w:eastAsia="Times New Roman" w:hAnsi="Consolas" w:cs="Times New Roman"/>
          <w:color w:val="CCCCCC"/>
          <w:sz w:val="21"/>
          <w:szCs w:val="21"/>
        </w:rPr>
      </w:pPr>
      <w:ins w:id="57" w:author="Maaz Afridi" w:date="2025-09-17T20:55:00Z">
        <w:r w:rsidRPr="00E3329D">
          <w:rPr>
            <w:rFonts w:ascii="Consolas" w:eastAsia="Times New Roman" w:hAnsi="Consolas" w:cs="Times New Roman"/>
            <w:color w:val="CCCCCC"/>
            <w:sz w:val="21"/>
            <w:szCs w:val="21"/>
          </w:rPr>
          <w:t xml:space="preserve">  </w:t>
        </w:r>
        <w:r w:rsidRPr="00E3329D">
          <w:rPr>
            <w:rFonts w:ascii="Consolas" w:eastAsia="Times New Roman" w:hAnsi="Consolas" w:cs="Times New Roman"/>
            <w:color w:val="569CD6"/>
            <w:sz w:val="21"/>
            <w:szCs w:val="21"/>
          </w:rPr>
          <w:t>true</w:t>
        </w:r>
      </w:ins>
    </w:p>
    <w:p w:rsidR="00E3329D" w:rsidRPr="00E3329D" w:rsidRDefault="00E3329D" w:rsidP="00E3329D">
      <w:pPr>
        <w:shd w:val="clear" w:color="auto" w:fill="1F1F1F"/>
        <w:spacing w:after="0" w:line="285" w:lineRule="atLeast"/>
        <w:rPr>
          <w:ins w:id="58" w:author="Maaz Afridi" w:date="2025-09-17T20:55:00Z"/>
          <w:rFonts w:ascii="Consolas" w:eastAsia="Times New Roman" w:hAnsi="Consolas" w:cs="Times New Roman"/>
          <w:color w:val="CCCCCC"/>
          <w:sz w:val="21"/>
          <w:szCs w:val="21"/>
        </w:rPr>
      </w:pPr>
      <w:ins w:id="59" w:author="Maaz Afridi" w:date="2025-09-17T20:55:00Z">
        <w:r w:rsidRPr="00E3329D">
          <w:rPr>
            <w:rFonts w:ascii="Consolas" w:eastAsia="Times New Roman" w:hAnsi="Consolas" w:cs="Times New Roman"/>
            <w:color w:val="CCCCCC"/>
            <w:sz w:val="21"/>
            <w:szCs w:val="21"/>
          </w:rPr>
          <w:t>);</w:t>
        </w:r>
      </w:ins>
    </w:p>
    <w:p w:rsidR="00E3329D" w:rsidRDefault="00F217E2" w:rsidP="00326D82">
      <w:pPr>
        <w:rPr>
          <w:ins w:id="60" w:author="Maaz Afridi" w:date="2025-09-17T20:57:00Z"/>
        </w:rPr>
      </w:pPr>
      <w:ins w:id="61" w:author="Maaz Afridi" w:date="2025-09-17T20:57:00Z">
        <w:r>
          <w:t>//</w:t>
        </w:r>
      </w:ins>
    </w:p>
    <w:p w:rsidR="00F217E2" w:rsidRDefault="00F217E2" w:rsidP="00326D82">
      <w:pPr>
        <w:rPr>
          <w:ins w:id="62" w:author="Maaz Afridi" w:date="2025-09-17T20:57:00Z"/>
        </w:rPr>
      </w:pPr>
      <w:ins w:id="63" w:author="Maaz Afridi" w:date="2025-09-17T20:57:00Z">
        <w:r>
          <w:t>Hm nay iss mein siraf (</w:t>
        </w:r>
      </w:ins>
      <w:ins w:id="64" w:author="Maaz Afridi" w:date="2025-09-17T20:59:00Z">
        <w:r w:rsidR="00962324">
          <w:t>c</w:t>
        </w:r>
      </w:ins>
      <w:ins w:id="65" w:author="Maaz Afridi" w:date="2025-09-17T20:57:00Z">
        <w:r>
          <w:t xml:space="preserve">) prr </w:t>
        </w:r>
      </w:ins>
      <w:ins w:id="66" w:author="Maaz Afridi" w:date="2025-09-17T20:58:00Z">
        <w:r w:rsidR="00962324">
          <w:t xml:space="preserve">capture phase ko onn kiyaa hai true likh kar tu aisa hoga k sab say pahlay (a) ka listener chalay ga. Phirr uss say neechay magar hm nay (b)  ka capture phase on nai </w:t>
        </w:r>
      </w:ins>
      <w:ins w:id="67" w:author="Maaz Afridi" w:date="2025-09-17T20:59:00Z">
        <w:r w:rsidR="00962324">
          <w:t>kiyaa hai tu yahan parr aye ga magar listener nai chalega iss k baad (a) ka chalega magar wo b hm nay on nai kiyaa hai tu nai chalega. Orr uss k baad button ka listener ch</w:t>
        </w:r>
      </w:ins>
      <w:ins w:id="68" w:author="Maaz Afridi" w:date="2025-09-17T21:00:00Z">
        <w:r w:rsidR="00962324">
          <w:t>alega. Qk humesha capture phase pahlay chalta hai.</w:t>
        </w:r>
      </w:ins>
    </w:p>
    <w:p w:rsidR="00F217E2" w:rsidRPr="00F217E2" w:rsidRDefault="00F217E2" w:rsidP="00F217E2">
      <w:pPr>
        <w:shd w:val="clear" w:color="auto" w:fill="1F1F1F"/>
        <w:spacing w:after="0" w:line="285" w:lineRule="atLeast"/>
        <w:rPr>
          <w:ins w:id="69" w:author="Maaz Afridi" w:date="2025-09-17T20:57:00Z"/>
          <w:rFonts w:ascii="Consolas" w:eastAsia="Times New Roman" w:hAnsi="Consolas" w:cs="Times New Roman"/>
          <w:color w:val="CCCCCC"/>
          <w:sz w:val="21"/>
          <w:szCs w:val="21"/>
        </w:rPr>
      </w:pPr>
      <w:ins w:id="70" w:author="Maaz Afridi" w:date="2025-09-17T20:57:00Z">
        <w:r w:rsidRPr="00F217E2">
          <w:rPr>
            <w:rFonts w:ascii="Consolas" w:eastAsia="Times New Roman" w:hAnsi="Consolas" w:cs="Times New Roman"/>
            <w:color w:val="9CDCFE"/>
            <w:sz w:val="21"/>
            <w:szCs w:val="21"/>
          </w:rPr>
          <w:t>btn</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addEventListener</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"click"</w:t>
        </w:r>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569CD6"/>
            <w:sz w:val="21"/>
            <w:szCs w:val="21"/>
          </w:rPr>
          <w:t>function</w:t>
        </w:r>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9CDCFE"/>
            <w:sz w:val="21"/>
            <w:szCs w:val="21"/>
          </w:rPr>
          <w:t>dd</w:t>
        </w:r>
        <w:r w:rsidRPr="00F217E2">
          <w:rPr>
            <w:rFonts w:ascii="Consolas" w:eastAsia="Times New Roman" w:hAnsi="Consolas" w:cs="Times New Roman"/>
            <w:color w:val="CCCCCC"/>
            <w:sz w:val="21"/>
            <w:szCs w:val="21"/>
          </w:rPr>
          <w:t>) {</w:t>
        </w:r>
      </w:ins>
    </w:p>
    <w:p w:rsidR="00F217E2" w:rsidRPr="00F217E2" w:rsidRDefault="00F217E2" w:rsidP="00F217E2">
      <w:pPr>
        <w:shd w:val="clear" w:color="auto" w:fill="1F1F1F"/>
        <w:spacing w:after="0" w:line="285" w:lineRule="atLeast"/>
        <w:rPr>
          <w:ins w:id="71" w:author="Maaz Afridi" w:date="2025-09-17T20:57:00Z"/>
          <w:rFonts w:ascii="Consolas" w:eastAsia="Times New Roman" w:hAnsi="Consolas" w:cs="Times New Roman"/>
          <w:color w:val="CCCCCC"/>
          <w:sz w:val="21"/>
          <w:szCs w:val="21"/>
        </w:rPr>
      </w:pPr>
      <w:ins w:id="72"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9CDCFE"/>
            <w:sz w:val="21"/>
            <w:szCs w:val="21"/>
          </w:rPr>
          <w:t>console</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log</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"btn clicked"</w:t>
        </w:r>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73" w:author="Maaz Afridi" w:date="2025-09-17T20:57:00Z"/>
          <w:rFonts w:ascii="Consolas" w:eastAsia="Times New Roman" w:hAnsi="Consolas" w:cs="Times New Roman"/>
          <w:color w:val="CCCCCC"/>
          <w:sz w:val="21"/>
          <w:szCs w:val="21"/>
        </w:rPr>
      </w:pPr>
      <w:ins w:id="74" w:author="Maaz Afridi" w:date="2025-09-17T20:57:00Z">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75" w:author="Maaz Afridi" w:date="2025-09-17T20:57:00Z"/>
          <w:rFonts w:ascii="Consolas" w:eastAsia="Times New Roman" w:hAnsi="Consolas" w:cs="Times New Roman"/>
          <w:color w:val="CCCCCC"/>
          <w:sz w:val="21"/>
          <w:szCs w:val="21"/>
        </w:rPr>
      </w:pPr>
      <w:ins w:id="76" w:author="Maaz Afridi" w:date="2025-09-17T20:57:00Z">
        <w:r w:rsidRPr="00F217E2">
          <w:rPr>
            <w:rFonts w:ascii="Consolas" w:eastAsia="Times New Roman" w:hAnsi="Consolas" w:cs="Times New Roman"/>
            <w:color w:val="9CDCFE"/>
            <w:sz w:val="21"/>
            <w:szCs w:val="21"/>
          </w:rPr>
          <w:t>a</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addEventListener</w:t>
        </w:r>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77" w:author="Maaz Afridi" w:date="2025-09-17T20:57:00Z"/>
          <w:rFonts w:ascii="Consolas" w:eastAsia="Times New Roman" w:hAnsi="Consolas" w:cs="Times New Roman"/>
          <w:color w:val="CCCCCC"/>
          <w:sz w:val="21"/>
          <w:szCs w:val="21"/>
        </w:rPr>
      </w:pPr>
      <w:ins w:id="78"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CE9178"/>
            <w:sz w:val="21"/>
            <w:szCs w:val="21"/>
          </w:rPr>
          <w:t>"click"</w:t>
        </w:r>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79" w:author="Maaz Afridi" w:date="2025-09-17T20:57:00Z"/>
          <w:rFonts w:ascii="Consolas" w:eastAsia="Times New Roman" w:hAnsi="Consolas" w:cs="Times New Roman"/>
          <w:color w:val="CCCCCC"/>
          <w:sz w:val="21"/>
          <w:szCs w:val="21"/>
        </w:rPr>
      </w:pPr>
      <w:ins w:id="80"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569CD6"/>
            <w:sz w:val="21"/>
            <w:szCs w:val="21"/>
          </w:rPr>
          <w:t>function</w:t>
        </w:r>
        <w:r w:rsidRPr="00F217E2">
          <w:rPr>
            <w:rFonts w:ascii="Consolas" w:eastAsia="Times New Roman" w:hAnsi="Consolas" w:cs="Times New Roman"/>
            <w:color w:val="CCCCCC"/>
            <w:sz w:val="21"/>
            <w:szCs w:val="21"/>
          </w:rPr>
          <w:t xml:space="preserve"> () {</w:t>
        </w:r>
      </w:ins>
    </w:p>
    <w:p w:rsidR="00F217E2" w:rsidRPr="00F217E2" w:rsidRDefault="00F217E2" w:rsidP="00F217E2">
      <w:pPr>
        <w:shd w:val="clear" w:color="auto" w:fill="1F1F1F"/>
        <w:spacing w:after="0" w:line="285" w:lineRule="atLeast"/>
        <w:rPr>
          <w:ins w:id="81" w:author="Maaz Afridi" w:date="2025-09-17T20:57:00Z"/>
          <w:rFonts w:ascii="Consolas" w:eastAsia="Times New Roman" w:hAnsi="Consolas" w:cs="Times New Roman"/>
          <w:color w:val="CCCCCC"/>
          <w:sz w:val="21"/>
          <w:szCs w:val="21"/>
        </w:rPr>
      </w:pPr>
      <w:ins w:id="82"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9CDCFE"/>
            <w:sz w:val="21"/>
            <w:szCs w:val="21"/>
          </w:rPr>
          <w:t>console</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log</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"a clicked"</w:t>
        </w:r>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83" w:author="Maaz Afridi" w:date="2025-09-17T20:57:00Z"/>
          <w:rFonts w:ascii="Consolas" w:eastAsia="Times New Roman" w:hAnsi="Consolas" w:cs="Times New Roman"/>
          <w:color w:val="CCCCCC"/>
          <w:sz w:val="21"/>
          <w:szCs w:val="21"/>
        </w:rPr>
      </w:pPr>
      <w:ins w:id="84" w:author="Maaz Afridi" w:date="2025-09-17T20:57:00Z">
        <w:r w:rsidRPr="00F217E2">
          <w:rPr>
            <w:rFonts w:ascii="Consolas" w:eastAsia="Times New Roman" w:hAnsi="Consolas" w:cs="Times New Roman"/>
            <w:color w:val="CCCCCC"/>
            <w:sz w:val="21"/>
            <w:szCs w:val="21"/>
          </w:rPr>
          <w:t>  },</w:t>
        </w:r>
      </w:ins>
    </w:p>
    <w:p w:rsidR="00F217E2" w:rsidRPr="00F217E2" w:rsidRDefault="00F217E2" w:rsidP="00F217E2">
      <w:pPr>
        <w:shd w:val="clear" w:color="auto" w:fill="1F1F1F"/>
        <w:spacing w:after="0" w:line="285" w:lineRule="atLeast"/>
        <w:rPr>
          <w:ins w:id="85" w:author="Maaz Afridi" w:date="2025-09-17T20:57:00Z"/>
          <w:rFonts w:ascii="Consolas" w:eastAsia="Times New Roman" w:hAnsi="Consolas" w:cs="Times New Roman"/>
          <w:color w:val="CCCCCC"/>
          <w:sz w:val="21"/>
          <w:szCs w:val="21"/>
        </w:rPr>
      </w:pPr>
      <w:ins w:id="86"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569CD6"/>
            <w:sz w:val="21"/>
            <w:szCs w:val="21"/>
          </w:rPr>
          <w:t>true</w:t>
        </w:r>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6A9955"/>
            <w:sz w:val="21"/>
            <w:szCs w:val="21"/>
          </w:rPr>
          <w:t>// (this will on the capture phase)</w:t>
        </w:r>
      </w:ins>
    </w:p>
    <w:p w:rsidR="00F217E2" w:rsidRPr="00F217E2" w:rsidRDefault="00F217E2" w:rsidP="00F217E2">
      <w:pPr>
        <w:shd w:val="clear" w:color="auto" w:fill="1F1F1F"/>
        <w:spacing w:after="0" w:line="285" w:lineRule="atLeast"/>
        <w:rPr>
          <w:ins w:id="87" w:author="Maaz Afridi" w:date="2025-09-17T20:57:00Z"/>
          <w:rFonts w:ascii="Consolas" w:eastAsia="Times New Roman" w:hAnsi="Consolas" w:cs="Times New Roman"/>
          <w:color w:val="CCCCCC"/>
          <w:sz w:val="21"/>
          <w:szCs w:val="21"/>
        </w:rPr>
      </w:pPr>
      <w:ins w:id="88" w:author="Maaz Afridi" w:date="2025-09-17T20:57:00Z">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89" w:author="Maaz Afridi" w:date="2025-09-17T20:57:00Z"/>
          <w:rFonts w:ascii="Consolas" w:eastAsia="Times New Roman" w:hAnsi="Consolas" w:cs="Times New Roman"/>
          <w:color w:val="CCCCCC"/>
          <w:sz w:val="21"/>
          <w:szCs w:val="21"/>
        </w:rPr>
      </w:pPr>
      <w:ins w:id="90" w:author="Maaz Afridi" w:date="2025-09-17T20:57:00Z">
        <w:r w:rsidRPr="00F217E2">
          <w:rPr>
            <w:rFonts w:ascii="Consolas" w:eastAsia="Times New Roman" w:hAnsi="Consolas" w:cs="Times New Roman"/>
            <w:color w:val="9CDCFE"/>
            <w:sz w:val="21"/>
            <w:szCs w:val="21"/>
          </w:rPr>
          <w:t>b</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addEventListener</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"click"</w:t>
        </w:r>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569CD6"/>
            <w:sz w:val="21"/>
            <w:szCs w:val="21"/>
          </w:rPr>
          <w:t>function</w:t>
        </w:r>
        <w:r w:rsidRPr="00F217E2">
          <w:rPr>
            <w:rFonts w:ascii="Consolas" w:eastAsia="Times New Roman" w:hAnsi="Consolas" w:cs="Times New Roman"/>
            <w:color w:val="CCCCCC"/>
            <w:sz w:val="21"/>
            <w:szCs w:val="21"/>
          </w:rPr>
          <w:t xml:space="preserve"> () {</w:t>
        </w:r>
      </w:ins>
    </w:p>
    <w:p w:rsidR="00F217E2" w:rsidRPr="00F217E2" w:rsidRDefault="00F217E2" w:rsidP="00F217E2">
      <w:pPr>
        <w:shd w:val="clear" w:color="auto" w:fill="1F1F1F"/>
        <w:spacing w:after="0" w:line="285" w:lineRule="atLeast"/>
        <w:rPr>
          <w:ins w:id="91" w:author="Maaz Afridi" w:date="2025-09-17T20:57:00Z"/>
          <w:rFonts w:ascii="Consolas" w:eastAsia="Times New Roman" w:hAnsi="Consolas" w:cs="Times New Roman"/>
          <w:color w:val="CCCCCC"/>
          <w:sz w:val="21"/>
          <w:szCs w:val="21"/>
        </w:rPr>
      </w:pPr>
      <w:ins w:id="92"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9CDCFE"/>
            <w:sz w:val="21"/>
            <w:szCs w:val="21"/>
          </w:rPr>
          <w:t>console</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log</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"b clicked"</w:t>
        </w:r>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93" w:author="Maaz Afridi" w:date="2025-09-17T20:57:00Z"/>
          <w:rFonts w:ascii="Consolas" w:eastAsia="Times New Roman" w:hAnsi="Consolas" w:cs="Times New Roman"/>
          <w:color w:val="CCCCCC"/>
          <w:sz w:val="21"/>
          <w:szCs w:val="21"/>
        </w:rPr>
      </w:pPr>
      <w:ins w:id="94" w:author="Maaz Afridi" w:date="2025-09-17T20:57:00Z">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95" w:author="Maaz Afridi" w:date="2025-09-17T20:57:00Z"/>
          <w:rFonts w:ascii="Consolas" w:eastAsia="Times New Roman" w:hAnsi="Consolas" w:cs="Times New Roman"/>
          <w:color w:val="CCCCCC"/>
          <w:sz w:val="21"/>
          <w:szCs w:val="21"/>
        </w:rPr>
      </w:pPr>
      <w:ins w:id="96" w:author="Maaz Afridi" w:date="2025-09-17T20:57:00Z">
        <w:r w:rsidRPr="00F217E2">
          <w:rPr>
            <w:rFonts w:ascii="Consolas" w:eastAsia="Times New Roman" w:hAnsi="Consolas" w:cs="Times New Roman"/>
            <w:color w:val="9CDCFE"/>
            <w:sz w:val="21"/>
            <w:szCs w:val="21"/>
          </w:rPr>
          <w:t>c</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addEventListener</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"click"</w:t>
        </w:r>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569CD6"/>
            <w:sz w:val="21"/>
            <w:szCs w:val="21"/>
          </w:rPr>
          <w:t>function</w:t>
        </w:r>
        <w:r w:rsidRPr="00F217E2">
          <w:rPr>
            <w:rFonts w:ascii="Consolas" w:eastAsia="Times New Roman" w:hAnsi="Consolas" w:cs="Times New Roman"/>
            <w:color w:val="CCCCCC"/>
            <w:sz w:val="21"/>
            <w:szCs w:val="21"/>
          </w:rPr>
          <w:t xml:space="preserve"> () {</w:t>
        </w:r>
      </w:ins>
    </w:p>
    <w:p w:rsidR="00F217E2" w:rsidRPr="00F217E2" w:rsidRDefault="00F217E2" w:rsidP="00F217E2">
      <w:pPr>
        <w:shd w:val="clear" w:color="auto" w:fill="1F1F1F"/>
        <w:spacing w:after="0" w:line="285" w:lineRule="atLeast"/>
        <w:rPr>
          <w:ins w:id="97" w:author="Maaz Afridi" w:date="2025-09-17T20:57:00Z"/>
          <w:rFonts w:ascii="Consolas" w:eastAsia="Times New Roman" w:hAnsi="Consolas" w:cs="Times New Roman"/>
          <w:color w:val="CCCCCC"/>
          <w:sz w:val="21"/>
          <w:szCs w:val="21"/>
        </w:rPr>
      </w:pPr>
      <w:ins w:id="98" w:author="Maaz Afridi" w:date="2025-09-17T20:57:00Z">
        <w:r w:rsidRPr="00F217E2">
          <w:rPr>
            <w:rFonts w:ascii="Consolas" w:eastAsia="Times New Roman" w:hAnsi="Consolas" w:cs="Times New Roman"/>
            <w:color w:val="CCCCCC"/>
            <w:sz w:val="21"/>
            <w:szCs w:val="21"/>
          </w:rPr>
          <w:t xml:space="preserve">  </w:t>
        </w:r>
        <w:r w:rsidRPr="00F217E2">
          <w:rPr>
            <w:rFonts w:ascii="Consolas" w:eastAsia="Times New Roman" w:hAnsi="Consolas" w:cs="Times New Roman"/>
            <w:color w:val="9CDCFE"/>
            <w:sz w:val="21"/>
            <w:szCs w:val="21"/>
          </w:rPr>
          <w:t>console</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DCDCAA"/>
            <w:sz w:val="21"/>
            <w:szCs w:val="21"/>
          </w:rPr>
          <w:t>log</w:t>
        </w:r>
        <w:r w:rsidRPr="00F217E2">
          <w:rPr>
            <w:rFonts w:ascii="Consolas" w:eastAsia="Times New Roman" w:hAnsi="Consolas" w:cs="Times New Roman"/>
            <w:color w:val="CCCCCC"/>
            <w:sz w:val="21"/>
            <w:szCs w:val="21"/>
          </w:rPr>
          <w:t>(</w:t>
        </w:r>
        <w:r w:rsidRPr="00F217E2">
          <w:rPr>
            <w:rFonts w:ascii="Consolas" w:eastAsia="Times New Roman" w:hAnsi="Consolas" w:cs="Times New Roman"/>
            <w:color w:val="CE9178"/>
            <w:sz w:val="21"/>
            <w:szCs w:val="21"/>
          </w:rPr>
          <w:t>"c clicked"</w:t>
        </w:r>
        <w:r w:rsidRPr="00F217E2">
          <w:rPr>
            <w:rFonts w:ascii="Consolas" w:eastAsia="Times New Roman" w:hAnsi="Consolas" w:cs="Times New Roman"/>
            <w:color w:val="CCCCCC"/>
            <w:sz w:val="21"/>
            <w:szCs w:val="21"/>
          </w:rPr>
          <w:t>);</w:t>
        </w:r>
      </w:ins>
    </w:p>
    <w:p w:rsidR="00F217E2" w:rsidRPr="00F217E2" w:rsidRDefault="00F217E2" w:rsidP="00F217E2">
      <w:pPr>
        <w:shd w:val="clear" w:color="auto" w:fill="1F1F1F"/>
        <w:spacing w:after="0" w:line="285" w:lineRule="atLeast"/>
        <w:rPr>
          <w:ins w:id="99" w:author="Maaz Afridi" w:date="2025-09-17T20:57:00Z"/>
          <w:rFonts w:ascii="Consolas" w:eastAsia="Times New Roman" w:hAnsi="Consolas" w:cs="Times New Roman"/>
          <w:color w:val="CCCCCC"/>
          <w:sz w:val="21"/>
          <w:szCs w:val="21"/>
        </w:rPr>
      </w:pPr>
      <w:ins w:id="100" w:author="Maaz Afridi" w:date="2025-09-17T20:57:00Z">
        <w:r w:rsidRPr="00F217E2">
          <w:rPr>
            <w:rFonts w:ascii="Consolas" w:eastAsia="Times New Roman" w:hAnsi="Consolas" w:cs="Times New Roman"/>
            <w:color w:val="CCCCCC"/>
            <w:sz w:val="21"/>
            <w:szCs w:val="21"/>
          </w:rPr>
          <w:t>});</w:t>
        </w:r>
      </w:ins>
    </w:p>
    <w:p w:rsidR="00F217E2" w:rsidRDefault="00F217E2" w:rsidP="00326D82">
      <w:pPr>
        <w:rPr>
          <w:ins w:id="101" w:author="Maaz Afridi" w:date="2025-09-17T21:02:00Z"/>
        </w:rPr>
      </w:pPr>
    </w:p>
    <w:p w:rsidR="00065F5F" w:rsidRDefault="00065F5F" w:rsidP="00326D82">
      <w:pPr>
        <w:rPr>
          <w:ins w:id="102" w:author="Maaz Afridi" w:date="2025-09-17T21:08:00Z"/>
        </w:rPr>
      </w:pPr>
      <w:ins w:id="103" w:author="Maaz Afridi" w:date="2025-09-17T21:02:00Z">
        <w:r>
          <w:t xml:space="preserve">Tu ab jab capture phase complete ho jaye tu matlab saray things k listeners </w:t>
        </w:r>
      </w:ins>
      <w:ins w:id="104" w:author="Maaz Afridi" w:date="2025-09-17T21:03:00Z">
        <w:r>
          <w:t>check ke lein tu phir bubbling phase start hoga. Matlab k ab ye hm nay button prr listener lagaya hai tu wo wala listenere chalay ga phirr uss say ooper orr phirr uss say ooper.</w:t>
        </w:r>
      </w:ins>
      <w:ins w:id="105" w:author="Maaz Afridi" w:date="2025-09-17T21:04:00Z">
        <w:r w:rsidR="005C130E">
          <w:t xml:space="preserve"> Jab bubbling mein ye dhekengay tu C wala nai chalega qk uss par hm nay </w:t>
        </w:r>
      </w:ins>
      <w:ins w:id="106" w:author="Maaz Afridi" w:date="2025-09-17T21:05:00Z">
        <w:r w:rsidR="005C130E">
          <w:t>(capture phase ) lagaya thaa tu wo wala nai chalega.</w:t>
        </w:r>
      </w:ins>
    </w:p>
    <w:p w:rsidR="00654622" w:rsidRDefault="00654622" w:rsidP="00326D82">
      <w:pPr>
        <w:rPr>
          <w:ins w:id="107" w:author="Maaz Afridi" w:date="2025-09-17T21:08:00Z"/>
        </w:rPr>
      </w:pPr>
    </w:p>
    <w:p w:rsidR="00654622" w:rsidRDefault="008F6557" w:rsidP="00326D82">
      <w:pPr>
        <w:rPr>
          <w:ins w:id="108" w:author="Maaz Afridi" w:date="2025-09-17T21:08:00Z"/>
          <w:color w:val="262626" w:themeColor="text1" w:themeTint="D9"/>
          <w:sz w:val="40"/>
        </w:rPr>
      </w:pPr>
      <w:ins w:id="109" w:author="Maaz Afridi" w:date="2025-09-25T14:28:00Z">
        <w:r>
          <w:rPr>
            <w:color w:val="262626" w:themeColor="text1" w:themeTint="D9"/>
            <w:sz w:val="40"/>
          </w:rPr>
          <w:t xml:space="preserve">Common Confusion Questions </w:t>
        </w:r>
      </w:ins>
      <w:ins w:id="110" w:author="Maaz Afridi" w:date="2025-09-17T21:08:00Z">
        <w:r w:rsidR="00654622" w:rsidRPr="00654622">
          <w:rPr>
            <w:color w:val="262626" w:themeColor="text1" w:themeTint="D9"/>
            <w:sz w:val="40"/>
          </w:rPr>
          <w:t xml:space="preserve">: </w:t>
        </w:r>
      </w:ins>
    </w:p>
    <w:p w:rsidR="008F6557" w:rsidRPr="008F6557" w:rsidRDefault="008F6557" w:rsidP="00326D82">
      <w:pPr>
        <w:rPr>
          <w:color w:val="000000" w:themeColor="text1"/>
          <w:sz w:val="24"/>
        </w:rPr>
      </w:pPr>
      <w:ins w:id="111" w:author="Maaz Afridi" w:date="2025-09-25T14:30:00Z">
        <w:r>
          <w:rPr>
            <w:color w:val="7F7F7F" w:themeColor="text1" w:themeTint="80"/>
            <w:sz w:val="24"/>
          </w:rPr>
          <w:t xml:space="preserve">zyada log kahtay hain k ye event and event listener mein main kiaa farq hai tu ye hain k jab ham </w:t>
        </w:r>
      </w:ins>
      <w:ins w:id="112" w:author="Maaz Afridi" w:date="2025-09-25T14:31:00Z">
        <w:r>
          <w:rPr>
            <w:color w:val="7F7F7F" w:themeColor="text1" w:themeTint="80"/>
            <w:sz w:val="24"/>
          </w:rPr>
          <w:t>jo b lagatay hain event ko like hm nay lagaya “click” ka koi event tu ye event hai orr jo hb hm uss k agay function mein likhtay hain k click jab ho tu phirr ye ho tu wo event ka listener hota hai</w:t>
        </w:r>
      </w:ins>
      <w:bookmarkStart w:id="113" w:name="_GoBack"/>
      <w:bookmarkEnd w:id="113"/>
    </w:p>
    <w:sectPr w:rsidR="008F6557" w:rsidRPr="008F6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DC1" w:rsidRDefault="00B96DC1" w:rsidP="00326D82">
      <w:pPr>
        <w:spacing w:after="0" w:line="240" w:lineRule="auto"/>
      </w:pPr>
      <w:r>
        <w:separator/>
      </w:r>
    </w:p>
  </w:endnote>
  <w:endnote w:type="continuationSeparator" w:id="0">
    <w:p w:rsidR="00B96DC1" w:rsidRDefault="00B96DC1" w:rsidP="0032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DC1" w:rsidRDefault="00B96DC1" w:rsidP="00326D82">
      <w:pPr>
        <w:spacing w:after="0" w:line="240" w:lineRule="auto"/>
      </w:pPr>
      <w:r>
        <w:separator/>
      </w:r>
    </w:p>
  </w:footnote>
  <w:footnote w:type="continuationSeparator" w:id="0">
    <w:p w:rsidR="00B96DC1" w:rsidRDefault="00B96DC1" w:rsidP="00326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59A"/>
    <w:multiLevelType w:val="hybridMultilevel"/>
    <w:tmpl w:val="40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44C3B"/>
    <w:multiLevelType w:val="hybridMultilevel"/>
    <w:tmpl w:val="27600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C64A9"/>
    <w:multiLevelType w:val="hybridMultilevel"/>
    <w:tmpl w:val="F10A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F5053"/>
    <w:multiLevelType w:val="hybridMultilevel"/>
    <w:tmpl w:val="81DC49E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7482DEB"/>
    <w:multiLevelType w:val="hybridMultilevel"/>
    <w:tmpl w:val="AAA8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2707D"/>
    <w:multiLevelType w:val="hybridMultilevel"/>
    <w:tmpl w:val="6124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02A6E"/>
    <w:multiLevelType w:val="hybridMultilevel"/>
    <w:tmpl w:val="E92C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32AE9"/>
    <w:multiLevelType w:val="hybridMultilevel"/>
    <w:tmpl w:val="AE8A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0"/>
  </w:num>
  <w:num w:numId="6">
    <w:abstractNumId w:val="2"/>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z Afridi">
    <w15:presenceInfo w15:providerId="Windows Live" w15:userId="909e0e4bf8398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60"/>
    <w:rsid w:val="0000752B"/>
    <w:rsid w:val="00012B56"/>
    <w:rsid w:val="00065F5F"/>
    <w:rsid w:val="000D6317"/>
    <w:rsid w:val="00122D5A"/>
    <w:rsid w:val="001273DE"/>
    <w:rsid w:val="00131D14"/>
    <w:rsid w:val="00185049"/>
    <w:rsid w:val="001D3710"/>
    <w:rsid w:val="001E18DD"/>
    <w:rsid w:val="00216E73"/>
    <w:rsid w:val="00280441"/>
    <w:rsid w:val="00281D72"/>
    <w:rsid w:val="0029753E"/>
    <w:rsid w:val="002E471B"/>
    <w:rsid w:val="003119B0"/>
    <w:rsid w:val="00326D82"/>
    <w:rsid w:val="003B407F"/>
    <w:rsid w:val="003C1F97"/>
    <w:rsid w:val="003D1A8D"/>
    <w:rsid w:val="003F3DEA"/>
    <w:rsid w:val="00444FEE"/>
    <w:rsid w:val="00456812"/>
    <w:rsid w:val="004777F9"/>
    <w:rsid w:val="00485BE3"/>
    <w:rsid w:val="004A03C7"/>
    <w:rsid w:val="0050454D"/>
    <w:rsid w:val="005138AD"/>
    <w:rsid w:val="0058355D"/>
    <w:rsid w:val="005961B8"/>
    <w:rsid w:val="005C130E"/>
    <w:rsid w:val="00611777"/>
    <w:rsid w:val="006325F3"/>
    <w:rsid w:val="00632B5D"/>
    <w:rsid w:val="006450FE"/>
    <w:rsid w:val="00654213"/>
    <w:rsid w:val="00654622"/>
    <w:rsid w:val="00654B19"/>
    <w:rsid w:val="00684A6B"/>
    <w:rsid w:val="007240CE"/>
    <w:rsid w:val="00761FB7"/>
    <w:rsid w:val="007867BB"/>
    <w:rsid w:val="007A351B"/>
    <w:rsid w:val="007D3C98"/>
    <w:rsid w:val="007F7281"/>
    <w:rsid w:val="0081119E"/>
    <w:rsid w:val="008413DA"/>
    <w:rsid w:val="00857E9D"/>
    <w:rsid w:val="00885758"/>
    <w:rsid w:val="008955AA"/>
    <w:rsid w:val="008B604E"/>
    <w:rsid w:val="008D4928"/>
    <w:rsid w:val="008D4953"/>
    <w:rsid w:val="008D7011"/>
    <w:rsid w:val="008E0760"/>
    <w:rsid w:val="008F3870"/>
    <w:rsid w:val="008F6557"/>
    <w:rsid w:val="00962324"/>
    <w:rsid w:val="00980CAE"/>
    <w:rsid w:val="009878D9"/>
    <w:rsid w:val="009D1D80"/>
    <w:rsid w:val="009E530A"/>
    <w:rsid w:val="00A4024D"/>
    <w:rsid w:val="00A41BDE"/>
    <w:rsid w:val="00B3578B"/>
    <w:rsid w:val="00B41DEE"/>
    <w:rsid w:val="00B80377"/>
    <w:rsid w:val="00B9287F"/>
    <w:rsid w:val="00B96DC1"/>
    <w:rsid w:val="00BA5458"/>
    <w:rsid w:val="00BD659D"/>
    <w:rsid w:val="00BE6D73"/>
    <w:rsid w:val="00C22B8D"/>
    <w:rsid w:val="00C248F0"/>
    <w:rsid w:val="00C46B7E"/>
    <w:rsid w:val="00C921E5"/>
    <w:rsid w:val="00CA5216"/>
    <w:rsid w:val="00CF572E"/>
    <w:rsid w:val="00D4267B"/>
    <w:rsid w:val="00DB1BA9"/>
    <w:rsid w:val="00DF42CF"/>
    <w:rsid w:val="00E3329D"/>
    <w:rsid w:val="00E3794D"/>
    <w:rsid w:val="00E85342"/>
    <w:rsid w:val="00EC535F"/>
    <w:rsid w:val="00EF1375"/>
    <w:rsid w:val="00F217E2"/>
    <w:rsid w:val="00F40227"/>
    <w:rsid w:val="00F67429"/>
    <w:rsid w:val="00FC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7240"/>
  <w15:chartTrackingRefBased/>
  <w15:docId w15:val="{C8E175B3-65F2-4963-AB8F-5F56703D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98"/>
    <w:pPr>
      <w:ind w:left="720"/>
      <w:contextualSpacing/>
    </w:pPr>
  </w:style>
  <w:style w:type="paragraph" w:styleId="Header">
    <w:name w:val="header"/>
    <w:basedOn w:val="Normal"/>
    <w:link w:val="HeaderChar"/>
    <w:uiPriority w:val="99"/>
    <w:unhideWhenUsed/>
    <w:rsid w:val="0032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D82"/>
  </w:style>
  <w:style w:type="paragraph" w:styleId="Footer">
    <w:name w:val="footer"/>
    <w:basedOn w:val="Normal"/>
    <w:link w:val="FooterChar"/>
    <w:uiPriority w:val="99"/>
    <w:unhideWhenUsed/>
    <w:rsid w:val="0032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D82"/>
  </w:style>
  <w:style w:type="paragraph" w:styleId="BalloonText">
    <w:name w:val="Balloon Text"/>
    <w:basedOn w:val="Normal"/>
    <w:link w:val="BalloonTextChar"/>
    <w:uiPriority w:val="99"/>
    <w:semiHidden/>
    <w:unhideWhenUsed/>
    <w:rsid w:val="00326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4728">
      <w:bodyDiv w:val="1"/>
      <w:marLeft w:val="0"/>
      <w:marRight w:val="0"/>
      <w:marTop w:val="0"/>
      <w:marBottom w:val="0"/>
      <w:divBdr>
        <w:top w:val="none" w:sz="0" w:space="0" w:color="auto"/>
        <w:left w:val="none" w:sz="0" w:space="0" w:color="auto"/>
        <w:bottom w:val="none" w:sz="0" w:space="0" w:color="auto"/>
        <w:right w:val="none" w:sz="0" w:space="0" w:color="auto"/>
      </w:divBdr>
      <w:divsChild>
        <w:div w:id="1020668494">
          <w:marLeft w:val="0"/>
          <w:marRight w:val="0"/>
          <w:marTop w:val="0"/>
          <w:marBottom w:val="0"/>
          <w:divBdr>
            <w:top w:val="none" w:sz="0" w:space="0" w:color="auto"/>
            <w:left w:val="none" w:sz="0" w:space="0" w:color="auto"/>
            <w:bottom w:val="none" w:sz="0" w:space="0" w:color="auto"/>
            <w:right w:val="none" w:sz="0" w:space="0" w:color="auto"/>
          </w:divBdr>
          <w:divsChild>
            <w:div w:id="1546483715">
              <w:marLeft w:val="0"/>
              <w:marRight w:val="0"/>
              <w:marTop w:val="0"/>
              <w:marBottom w:val="0"/>
              <w:divBdr>
                <w:top w:val="none" w:sz="0" w:space="0" w:color="auto"/>
                <w:left w:val="none" w:sz="0" w:space="0" w:color="auto"/>
                <w:bottom w:val="none" w:sz="0" w:space="0" w:color="auto"/>
                <w:right w:val="none" w:sz="0" w:space="0" w:color="auto"/>
              </w:divBdr>
            </w:div>
            <w:div w:id="738333651">
              <w:marLeft w:val="0"/>
              <w:marRight w:val="0"/>
              <w:marTop w:val="0"/>
              <w:marBottom w:val="0"/>
              <w:divBdr>
                <w:top w:val="none" w:sz="0" w:space="0" w:color="auto"/>
                <w:left w:val="none" w:sz="0" w:space="0" w:color="auto"/>
                <w:bottom w:val="none" w:sz="0" w:space="0" w:color="auto"/>
                <w:right w:val="none" w:sz="0" w:space="0" w:color="auto"/>
              </w:divBdr>
            </w:div>
            <w:div w:id="392002195">
              <w:marLeft w:val="0"/>
              <w:marRight w:val="0"/>
              <w:marTop w:val="0"/>
              <w:marBottom w:val="0"/>
              <w:divBdr>
                <w:top w:val="none" w:sz="0" w:space="0" w:color="auto"/>
                <w:left w:val="none" w:sz="0" w:space="0" w:color="auto"/>
                <w:bottom w:val="none" w:sz="0" w:space="0" w:color="auto"/>
                <w:right w:val="none" w:sz="0" w:space="0" w:color="auto"/>
              </w:divBdr>
            </w:div>
            <w:div w:id="69890356">
              <w:marLeft w:val="0"/>
              <w:marRight w:val="0"/>
              <w:marTop w:val="0"/>
              <w:marBottom w:val="0"/>
              <w:divBdr>
                <w:top w:val="none" w:sz="0" w:space="0" w:color="auto"/>
                <w:left w:val="none" w:sz="0" w:space="0" w:color="auto"/>
                <w:bottom w:val="none" w:sz="0" w:space="0" w:color="auto"/>
                <w:right w:val="none" w:sz="0" w:space="0" w:color="auto"/>
              </w:divBdr>
            </w:div>
            <w:div w:id="2092582024">
              <w:marLeft w:val="0"/>
              <w:marRight w:val="0"/>
              <w:marTop w:val="0"/>
              <w:marBottom w:val="0"/>
              <w:divBdr>
                <w:top w:val="none" w:sz="0" w:space="0" w:color="auto"/>
                <w:left w:val="none" w:sz="0" w:space="0" w:color="auto"/>
                <w:bottom w:val="none" w:sz="0" w:space="0" w:color="auto"/>
                <w:right w:val="none" w:sz="0" w:space="0" w:color="auto"/>
              </w:divBdr>
            </w:div>
            <w:div w:id="10284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5060">
      <w:bodyDiv w:val="1"/>
      <w:marLeft w:val="0"/>
      <w:marRight w:val="0"/>
      <w:marTop w:val="0"/>
      <w:marBottom w:val="0"/>
      <w:divBdr>
        <w:top w:val="none" w:sz="0" w:space="0" w:color="auto"/>
        <w:left w:val="none" w:sz="0" w:space="0" w:color="auto"/>
        <w:bottom w:val="none" w:sz="0" w:space="0" w:color="auto"/>
        <w:right w:val="none" w:sz="0" w:space="0" w:color="auto"/>
      </w:divBdr>
      <w:divsChild>
        <w:div w:id="1045636812">
          <w:marLeft w:val="0"/>
          <w:marRight w:val="0"/>
          <w:marTop w:val="0"/>
          <w:marBottom w:val="0"/>
          <w:divBdr>
            <w:top w:val="none" w:sz="0" w:space="0" w:color="auto"/>
            <w:left w:val="none" w:sz="0" w:space="0" w:color="auto"/>
            <w:bottom w:val="none" w:sz="0" w:space="0" w:color="auto"/>
            <w:right w:val="none" w:sz="0" w:space="0" w:color="auto"/>
          </w:divBdr>
          <w:divsChild>
            <w:div w:id="241763826">
              <w:marLeft w:val="0"/>
              <w:marRight w:val="0"/>
              <w:marTop w:val="0"/>
              <w:marBottom w:val="0"/>
              <w:divBdr>
                <w:top w:val="none" w:sz="0" w:space="0" w:color="auto"/>
                <w:left w:val="none" w:sz="0" w:space="0" w:color="auto"/>
                <w:bottom w:val="none" w:sz="0" w:space="0" w:color="auto"/>
                <w:right w:val="none" w:sz="0" w:space="0" w:color="auto"/>
              </w:divBdr>
            </w:div>
            <w:div w:id="407189855">
              <w:marLeft w:val="0"/>
              <w:marRight w:val="0"/>
              <w:marTop w:val="0"/>
              <w:marBottom w:val="0"/>
              <w:divBdr>
                <w:top w:val="none" w:sz="0" w:space="0" w:color="auto"/>
                <w:left w:val="none" w:sz="0" w:space="0" w:color="auto"/>
                <w:bottom w:val="none" w:sz="0" w:space="0" w:color="auto"/>
                <w:right w:val="none" w:sz="0" w:space="0" w:color="auto"/>
              </w:divBdr>
            </w:div>
            <w:div w:id="2077705333">
              <w:marLeft w:val="0"/>
              <w:marRight w:val="0"/>
              <w:marTop w:val="0"/>
              <w:marBottom w:val="0"/>
              <w:divBdr>
                <w:top w:val="none" w:sz="0" w:space="0" w:color="auto"/>
                <w:left w:val="none" w:sz="0" w:space="0" w:color="auto"/>
                <w:bottom w:val="none" w:sz="0" w:space="0" w:color="auto"/>
                <w:right w:val="none" w:sz="0" w:space="0" w:color="auto"/>
              </w:divBdr>
            </w:div>
            <w:div w:id="1543442301">
              <w:marLeft w:val="0"/>
              <w:marRight w:val="0"/>
              <w:marTop w:val="0"/>
              <w:marBottom w:val="0"/>
              <w:divBdr>
                <w:top w:val="none" w:sz="0" w:space="0" w:color="auto"/>
                <w:left w:val="none" w:sz="0" w:space="0" w:color="auto"/>
                <w:bottom w:val="none" w:sz="0" w:space="0" w:color="auto"/>
                <w:right w:val="none" w:sz="0" w:space="0" w:color="auto"/>
              </w:divBdr>
            </w:div>
            <w:div w:id="1264994686">
              <w:marLeft w:val="0"/>
              <w:marRight w:val="0"/>
              <w:marTop w:val="0"/>
              <w:marBottom w:val="0"/>
              <w:divBdr>
                <w:top w:val="none" w:sz="0" w:space="0" w:color="auto"/>
                <w:left w:val="none" w:sz="0" w:space="0" w:color="auto"/>
                <w:bottom w:val="none" w:sz="0" w:space="0" w:color="auto"/>
                <w:right w:val="none" w:sz="0" w:space="0" w:color="auto"/>
              </w:divBdr>
            </w:div>
            <w:div w:id="379478313">
              <w:marLeft w:val="0"/>
              <w:marRight w:val="0"/>
              <w:marTop w:val="0"/>
              <w:marBottom w:val="0"/>
              <w:divBdr>
                <w:top w:val="none" w:sz="0" w:space="0" w:color="auto"/>
                <w:left w:val="none" w:sz="0" w:space="0" w:color="auto"/>
                <w:bottom w:val="none" w:sz="0" w:space="0" w:color="auto"/>
                <w:right w:val="none" w:sz="0" w:space="0" w:color="auto"/>
              </w:divBdr>
            </w:div>
            <w:div w:id="230624116">
              <w:marLeft w:val="0"/>
              <w:marRight w:val="0"/>
              <w:marTop w:val="0"/>
              <w:marBottom w:val="0"/>
              <w:divBdr>
                <w:top w:val="none" w:sz="0" w:space="0" w:color="auto"/>
                <w:left w:val="none" w:sz="0" w:space="0" w:color="auto"/>
                <w:bottom w:val="none" w:sz="0" w:space="0" w:color="auto"/>
                <w:right w:val="none" w:sz="0" w:space="0" w:color="auto"/>
              </w:divBdr>
            </w:div>
            <w:div w:id="16179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66">
      <w:bodyDiv w:val="1"/>
      <w:marLeft w:val="0"/>
      <w:marRight w:val="0"/>
      <w:marTop w:val="0"/>
      <w:marBottom w:val="0"/>
      <w:divBdr>
        <w:top w:val="none" w:sz="0" w:space="0" w:color="auto"/>
        <w:left w:val="none" w:sz="0" w:space="0" w:color="auto"/>
        <w:bottom w:val="none" w:sz="0" w:space="0" w:color="auto"/>
        <w:right w:val="none" w:sz="0" w:space="0" w:color="auto"/>
      </w:divBdr>
      <w:divsChild>
        <w:div w:id="284581254">
          <w:marLeft w:val="0"/>
          <w:marRight w:val="0"/>
          <w:marTop w:val="0"/>
          <w:marBottom w:val="0"/>
          <w:divBdr>
            <w:top w:val="none" w:sz="0" w:space="0" w:color="auto"/>
            <w:left w:val="none" w:sz="0" w:space="0" w:color="auto"/>
            <w:bottom w:val="none" w:sz="0" w:space="0" w:color="auto"/>
            <w:right w:val="none" w:sz="0" w:space="0" w:color="auto"/>
          </w:divBdr>
          <w:divsChild>
            <w:div w:id="2128967246">
              <w:marLeft w:val="0"/>
              <w:marRight w:val="0"/>
              <w:marTop w:val="0"/>
              <w:marBottom w:val="0"/>
              <w:divBdr>
                <w:top w:val="none" w:sz="0" w:space="0" w:color="auto"/>
                <w:left w:val="none" w:sz="0" w:space="0" w:color="auto"/>
                <w:bottom w:val="none" w:sz="0" w:space="0" w:color="auto"/>
                <w:right w:val="none" w:sz="0" w:space="0" w:color="auto"/>
              </w:divBdr>
            </w:div>
            <w:div w:id="864446512">
              <w:marLeft w:val="0"/>
              <w:marRight w:val="0"/>
              <w:marTop w:val="0"/>
              <w:marBottom w:val="0"/>
              <w:divBdr>
                <w:top w:val="none" w:sz="0" w:space="0" w:color="auto"/>
                <w:left w:val="none" w:sz="0" w:space="0" w:color="auto"/>
                <w:bottom w:val="none" w:sz="0" w:space="0" w:color="auto"/>
                <w:right w:val="none" w:sz="0" w:space="0" w:color="auto"/>
              </w:divBdr>
            </w:div>
            <w:div w:id="620572114">
              <w:marLeft w:val="0"/>
              <w:marRight w:val="0"/>
              <w:marTop w:val="0"/>
              <w:marBottom w:val="0"/>
              <w:divBdr>
                <w:top w:val="none" w:sz="0" w:space="0" w:color="auto"/>
                <w:left w:val="none" w:sz="0" w:space="0" w:color="auto"/>
                <w:bottom w:val="none" w:sz="0" w:space="0" w:color="auto"/>
                <w:right w:val="none" w:sz="0" w:space="0" w:color="auto"/>
              </w:divBdr>
            </w:div>
            <w:div w:id="19431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219">
      <w:bodyDiv w:val="1"/>
      <w:marLeft w:val="0"/>
      <w:marRight w:val="0"/>
      <w:marTop w:val="0"/>
      <w:marBottom w:val="0"/>
      <w:divBdr>
        <w:top w:val="none" w:sz="0" w:space="0" w:color="auto"/>
        <w:left w:val="none" w:sz="0" w:space="0" w:color="auto"/>
        <w:bottom w:val="none" w:sz="0" w:space="0" w:color="auto"/>
        <w:right w:val="none" w:sz="0" w:space="0" w:color="auto"/>
      </w:divBdr>
      <w:divsChild>
        <w:div w:id="1204558346">
          <w:marLeft w:val="0"/>
          <w:marRight w:val="0"/>
          <w:marTop w:val="0"/>
          <w:marBottom w:val="0"/>
          <w:divBdr>
            <w:top w:val="none" w:sz="0" w:space="0" w:color="auto"/>
            <w:left w:val="none" w:sz="0" w:space="0" w:color="auto"/>
            <w:bottom w:val="none" w:sz="0" w:space="0" w:color="auto"/>
            <w:right w:val="none" w:sz="0" w:space="0" w:color="auto"/>
          </w:divBdr>
          <w:divsChild>
            <w:div w:id="690257859">
              <w:marLeft w:val="0"/>
              <w:marRight w:val="0"/>
              <w:marTop w:val="0"/>
              <w:marBottom w:val="0"/>
              <w:divBdr>
                <w:top w:val="none" w:sz="0" w:space="0" w:color="auto"/>
                <w:left w:val="none" w:sz="0" w:space="0" w:color="auto"/>
                <w:bottom w:val="none" w:sz="0" w:space="0" w:color="auto"/>
                <w:right w:val="none" w:sz="0" w:space="0" w:color="auto"/>
              </w:divBdr>
            </w:div>
            <w:div w:id="2069261969">
              <w:marLeft w:val="0"/>
              <w:marRight w:val="0"/>
              <w:marTop w:val="0"/>
              <w:marBottom w:val="0"/>
              <w:divBdr>
                <w:top w:val="none" w:sz="0" w:space="0" w:color="auto"/>
                <w:left w:val="none" w:sz="0" w:space="0" w:color="auto"/>
                <w:bottom w:val="none" w:sz="0" w:space="0" w:color="auto"/>
                <w:right w:val="none" w:sz="0" w:space="0" w:color="auto"/>
              </w:divBdr>
            </w:div>
            <w:div w:id="17490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480">
      <w:bodyDiv w:val="1"/>
      <w:marLeft w:val="0"/>
      <w:marRight w:val="0"/>
      <w:marTop w:val="0"/>
      <w:marBottom w:val="0"/>
      <w:divBdr>
        <w:top w:val="none" w:sz="0" w:space="0" w:color="auto"/>
        <w:left w:val="none" w:sz="0" w:space="0" w:color="auto"/>
        <w:bottom w:val="none" w:sz="0" w:space="0" w:color="auto"/>
        <w:right w:val="none" w:sz="0" w:space="0" w:color="auto"/>
      </w:divBdr>
      <w:divsChild>
        <w:div w:id="716733896">
          <w:marLeft w:val="0"/>
          <w:marRight w:val="0"/>
          <w:marTop w:val="0"/>
          <w:marBottom w:val="0"/>
          <w:divBdr>
            <w:top w:val="none" w:sz="0" w:space="0" w:color="auto"/>
            <w:left w:val="none" w:sz="0" w:space="0" w:color="auto"/>
            <w:bottom w:val="none" w:sz="0" w:space="0" w:color="auto"/>
            <w:right w:val="none" w:sz="0" w:space="0" w:color="auto"/>
          </w:divBdr>
          <w:divsChild>
            <w:div w:id="422184777">
              <w:marLeft w:val="0"/>
              <w:marRight w:val="0"/>
              <w:marTop w:val="0"/>
              <w:marBottom w:val="0"/>
              <w:divBdr>
                <w:top w:val="none" w:sz="0" w:space="0" w:color="auto"/>
                <w:left w:val="none" w:sz="0" w:space="0" w:color="auto"/>
                <w:bottom w:val="none" w:sz="0" w:space="0" w:color="auto"/>
                <w:right w:val="none" w:sz="0" w:space="0" w:color="auto"/>
              </w:divBdr>
            </w:div>
            <w:div w:id="2049643263">
              <w:marLeft w:val="0"/>
              <w:marRight w:val="0"/>
              <w:marTop w:val="0"/>
              <w:marBottom w:val="0"/>
              <w:divBdr>
                <w:top w:val="none" w:sz="0" w:space="0" w:color="auto"/>
                <w:left w:val="none" w:sz="0" w:space="0" w:color="auto"/>
                <w:bottom w:val="none" w:sz="0" w:space="0" w:color="auto"/>
                <w:right w:val="none" w:sz="0" w:space="0" w:color="auto"/>
              </w:divBdr>
            </w:div>
            <w:div w:id="1197619684">
              <w:marLeft w:val="0"/>
              <w:marRight w:val="0"/>
              <w:marTop w:val="0"/>
              <w:marBottom w:val="0"/>
              <w:divBdr>
                <w:top w:val="none" w:sz="0" w:space="0" w:color="auto"/>
                <w:left w:val="none" w:sz="0" w:space="0" w:color="auto"/>
                <w:bottom w:val="none" w:sz="0" w:space="0" w:color="auto"/>
                <w:right w:val="none" w:sz="0" w:space="0" w:color="auto"/>
              </w:divBdr>
            </w:div>
            <w:div w:id="187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0130">
      <w:bodyDiv w:val="1"/>
      <w:marLeft w:val="0"/>
      <w:marRight w:val="0"/>
      <w:marTop w:val="0"/>
      <w:marBottom w:val="0"/>
      <w:divBdr>
        <w:top w:val="none" w:sz="0" w:space="0" w:color="auto"/>
        <w:left w:val="none" w:sz="0" w:space="0" w:color="auto"/>
        <w:bottom w:val="none" w:sz="0" w:space="0" w:color="auto"/>
        <w:right w:val="none" w:sz="0" w:space="0" w:color="auto"/>
      </w:divBdr>
      <w:divsChild>
        <w:div w:id="432091760">
          <w:marLeft w:val="0"/>
          <w:marRight w:val="0"/>
          <w:marTop w:val="0"/>
          <w:marBottom w:val="0"/>
          <w:divBdr>
            <w:top w:val="none" w:sz="0" w:space="0" w:color="auto"/>
            <w:left w:val="none" w:sz="0" w:space="0" w:color="auto"/>
            <w:bottom w:val="none" w:sz="0" w:space="0" w:color="auto"/>
            <w:right w:val="none" w:sz="0" w:space="0" w:color="auto"/>
          </w:divBdr>
          <w:divsChild>
            <w:div w:id="21444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3151">
      <w:bodyDiv w:val="1"/>
      <w:marLeft w:val="0"/>
      <w:marRight w:val="0"/>
      <w:marTop w:val="0"/>
      <w:marBottom w:val="0"/>
      <w:divBdr>
        <w:top w:val="none" w:sz="0" w:space="0" w:color="auto"/>
        <w:left w:val="none" w:sz="0" w:space="0" w:color="auto"/>
        <w:bottom w:val="none" w:sz="0" w:space="0" w:color="auto"/>
        <w:right w:val="none" w:sz="0" w:space="0" w:color="auto"/>
      </w:divBdr>
      <w:divsChild>
        <w:div w:id="1708483391">
          <w:marLeft w:val="0"/>
          <w:marRight w:val="0"/>
          <w:marTop w:val="0"/>
          <w:marBottom w:val="0"/>
          <w:divBdr>
            <w:top w:val="none" w:sz="0" w:space="0" w:color="auto"/>
            <w:left w:val="none" w:sz="0" w:space="0" w:color="auto"/>
            <w:bottom w:val="none" w:sz="0" w:space="0" w:color="auto"/>
            <w:right w:val="none" w:sz="0" w:space="0" w:color="auto"/>
          </w:divBdr>
          <w:divsChild>
            <w:div w:id="19252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128">
      <w:bodyDiv w:val="1"/>
      <w:marLeft w:val="0"/>
      <w:marRight w:val="0"/>
      <w:marTop w:val="0"/>
      <w:marBottom w:val="0"/>
      <w:divBdr>
        <w:top w:val="none" w:sz="0" w:space="0" w:color="auto"/>
        <w:left w:val="none" w:sz="0" w:space="0" w:color="auto"/>
        <w:bottom w:val="none" w:sz="0" w:space="0" w:color="auto"/>
        <w:right w:val="none" w:sz="0" w:space="0" w:color="auto"/>
      </w:divBdr>
      <w:divsChild>
        <w:div w:id="689454085">
          <w:marLeft w:val="0"/>
          <w:marRight w:val="0"/>
          <w:marTop w:val="0"/>
          <w:marBottom w:val="0"/>
          <w:divBdr>
            <w:top w:val="none" w:sz="0" w:space="0" w:color="auto"/>
            <w:left w:val="none" w:sz="0" w:space="0" w:color="auto"/>
            <w:bottom w:val="none" w:sz="0" w:space="0" w:color="auto"/>
            <w:right w:val="none" w:sz="0" w:space="0" w:color="auto"/>
          </w:divBdr>
          <w:divsChild>
            <w:div w:id="1945649834">
              <w:marLeft w:val="0"/>
              <w:marRight w:val="0"/>
              <w:marTop w:val="0"/>
              <w:marBottom w:val="0"/>
              <w:divBdr>
                <w:top w:val="none" w:sz="0" w:space="0" w:color="auto"/>
                <w:left w:val="none" w:sz="0" w:space="0" w:color="auto"/>
                <w:bottom w:val="none" w:sz="0" w:space="0" w:color="auto"/>
                <w:right w:val="none" w:sz="0" w:space="0" w:color="auto"/>
              </w:divBdr>
            </w:div>
            <w:div w:id="305627018">
              <w:marLeft w:val="0"/>
              <w:marRight w:val="0"/>
              <w:marTop w:val="0"/>
              <w:marBottom w:val="0"/>
              <w:divBdr>
                <w:top w:val="none" w:sz="0" w:space="0" w:color="auto"/>
                <w:left w:val="none" w:sz="0" w:space="0" w:color="auto"/>
                <w:bottom w:val="none" w:sz="0" w:space="0" w:color="auto"/>
                <w:right w:val="none" w:sz="0" w:space="0" w:color="auto"/>
              </w:divBdr>
            </w:div>
            <w:div w:id="158153167">
              <w:marLeft w:val="0"/>
              <w:marRight w:val="0"/>
              <w:marTop w:val="0"/>
              <w:marBottom w:val="0"/>
              <w:divBdr>
                <w:top w:val="none" w:sz="0" w:space="0" w:color="auto"/>
                <w:left w:val="none" w:sz="0" w:space="0" w:color="auto"/>
                <w:bottom w:val="none" w:sz="0" w:space="0" w:color="auto"/>
                <w:right w:val="none" w:sz="0" w:space="0" w:color="auto"/>
              </w:divBdr>
            </w:div>
            <w:div w:id="1349796518">
              <w:marLeft w:val="0"/>
              <w:marRight w:val="0"/>
              <w:marTop w:val="0"/>
              <w:marBottom w:val="0"/>
              <w:divBdr>
                <w:top w:val="none" w:sz="0" w:space="0" w:color="auto"/>
                <w:left w:val="none" w:sz="0" w:space="0" w:color="auto"/>
                <w:bottom w:val="none" w:sz="0" w:space="0" w:color="auto"/>
                <w:right w:val="none" w:sz="0" w:space="0" w:color="auto"/>
              </w:divBdr>
            </w:div>
            <w:div w:id="2036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3249">
      <w:bodyDiv w:val="1"/>
      <w:marLeft w:val="0"/>
      <w:marRight w:val="0"/>
      <w:marTop w:val="0"/>
      <w:marBottom w:val="0"/>
      <w:divBdr>
        <w:top w:val="none" w:sz="0" w:space="0" w:color="auto"/>
        <w:left w:val="none" w:sz="0" w:space="0" w:color="auto"/>
        <w:bottom w:val="none" w:sz="0" w:space="0" w:color="auto"/>
        <w:right w:val="none" w:sz="0" w:space="0" w:color="auto"/>
      </w:divBdr>
      <w:divsChild>
        <w:div w:id="1075476025">
          <w:marLeft w:val="0"/>
          <w:marRight w:val="0"/>
          <w:marTop w:val="0"/>
          <w:marBottom w:val="0"/>
          <w:divBdr>
            <w:top w:val="none" w:sz="0" w:space="0" w:color="auto"/>
            <w:left w:val="none" w:sz="0" w:space="0" w:color="auto"/>
            <w:bottom w:val="none" w:sz="0" w:space="0" w:color="auto"/>
            <w:right w:val="none" w:sz="0" w:space="0" w:color="auto"/>
          </w:divBdr>
          <w:divsChild>
            <w:div w:id="427703724">
              <w:marLeft w:val="0"/>
              <w:marRight w:val="0"/>
              <w:marTop w:val="0"/>
              <w:marBottom w:val="0"/>
              <w:divBdr>
                <w:top w:val="none" w:sz="0" w:space="0" w:color="auto"/>
                <w:left w:val="none" w:sz="0" w:space="0" w:color="auto"/>
                <w:bottom w:val="none" w:sz="0" w:space="0" w:color="auto"/>
                <w:right w:val="none" w:sz="0" w:space="0" w:color="auto"/>
              </w:divBdr>
            </w:div>
            <w:div w:id="446240299">
              <w:marLeft w:val="0"/>
              <w:marRight w:val="0"/>
              <w:marTop w:val="0"/>
              <w:marBottom w:val="0"/>
              <w:divBdr>
                <w:top w:val="none" w:sz="0" w:space="0" w:color="auto"/>
                <w:left w:val="none" w:sz="0" w:space="0" w:color="auto"/>
                <w:bottom w:val="none" w:sz="0" w:space="0" w:color="auto"/>
                <w:right w:val="none" w:sz="0" w:space="0" w:color="auto"/>
              </w:divBdr>
            </w:div>
            <w:div w:id="1896157722">
              <w:marLeft w:val="0"/>
              <w:marRight w:val="0"/>
              <w:marTop w:val="0"/>
              <w:marBottom w:val="0"/>
              <w:divBdr>
                <w:top w:val="none" w:sz="0" w:space="0" w:color="auto"/>
                <w:left w:val="none" w:sz="0" w:space="0" w:color="auto"/>
                <w:bottom w:val="none" w:sz="0" w:space="0" w:color="auto"/>
                <w:right w:val="none" w:sz="0" w:space="0" w:color="auto"/>
              </w:divBdr>
            </w:div>
            <w:div w:id="1888486290">
              <w:marLeft w:val="0"/>
              <w:marRight w:val="0"/>
              <w:marTop w:val="0"/>
              <w:marBottom w:val="0"/>
              <w:divBdr>
                <w:top w:val="none" w:sz="0" w:space="0" w:color="auto"/>
                <w:left w:val="none" w:sz="0" w:space="0" w:color="auto"/>
                <w:bottom w:val="none" w:sz="0" w:space="0" w:color="auto"/>
                <w:right w:val="none" w:sz="0" w:space="0" w:color="auto"/>
              </w:divBdr>
            </w:div>
            <w:div w:id="2060205004">
              <w:marLeft w:val="0"/>
              <w:marRight w:val="0"/>
              <w:marTop w:val="0"/>
              <w:marBottom w:val="0"/>
              <w:divBdr>
                <w:top w:val="none" w:sz="0" w:space="0" w:color="auto"/>
                <w:left w:val="none" w:sz="0" w:space="0" w:color="auto"/>
                <w:bottom w:val="none" w:sz="0" w:space="0" w:color="auto"/>
                <w:right w:val="none" w:sz="0" w:space="0" w:color="auto"/>
              </w:divBdr>
            </w:div>
            <w:div w:id="375666395">
              <w:marLeft w:val="0"/>
              <w:marRight w:val="0"/>
              <w:marTop w:val="0"/>
              <w:marBottom w:val="0"/>
              <w:divBdr>
                <w:top w:val="none" w:sz="0" w:space="0" w:color="auto"/>
                <w:left w:val="none" w:sz="0" w:space="0" w:color="auto"/>
                <w:bottom w:val="none" w:sz="0" w:space="0" w:color="auto"/>
                <w:right w:val="none" w:sz="0" w:space="0" w:color="auto"/>
              </w:divBdr>
            </w:div>
            <w:div w:id="1148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2937">
      <w:bodyDiv w:val="1"/>
      <w:marLeft w:val="0"/>
      <w:marRight w:val="0"/>
      <w:marTop w:val="0"/>
      <w:marBottom w:val="0"/>
      <w:divBdr>
        <w:top w:val="none" w:sz="0" w:space="0" w:color="auto"/>
        <w:left w:val="none" w:sz="0" w:space="0" w:color="auto"/>
        <w:bottom w:val="none" w:sz="0" w:space="0" w:color="auto"/>
        <w:right w:val="none" w:sz="0" w:space="0" w:color="auto"/>
      </w:divBdr>
      <w:divsChild>
        <w:div w:id="2011247137">
          <w:marLeft w:val="0"/>
          <w:marRight w:val="0"/>
          <w:marTop w:val="0"/>
          <w:marBottom w:val="0"/>
          <w:divBdr>
            <w:top w:val="none" w:sz="0" w:space="0" w:color="auto"/>
            <w:left w:val="none" w:sz="0" w:space="0" w:color="auto"/>
            <w:bottom w:val="none" w:sz="0" w:space="0" w:color="auto"/>
            <w:right w:val="none" w:sz="0" w:space="0" w:color="auto"/>
          </w:divBdr>
          <w:divsChild>
            <w:div w:id="958996417">
              <w:marLeft w:val="0"/>
              <w:marRight w:val="0"/>
              <w:marTop w:val="0"/>
              <w:marBottom w:val="0"/>
              <w:divBdr>
                <w:top w:val="none" w:sz="0" w:space="0" w:color="auto"/>
                <w:left w:val="none" w:sz="0" w:space="0" w:color="auto"/>
                <w:bottom w:val="none" w:sz="0" w:space="0" w:color="auto"/>
                <w:right w:val="none" w:sz="0" w:space="0" w:color="auto"/>
              </w:divBdr>
            </w:div>
            <w:div w:id="869225662">
              <w:marLeft w:val="0"/>
              <w:marRight w:val="0"/>
              <w:marTop w:val="0"/>
              <w:marBottom w:val="0"/>
              <w:divBdr>
                <w:top w:val="none" w:sz="0" w:space="0" w:color="auto"/>
                <w:left w:val="none" w:sz="0" w:space="0" w:color="auto"/>
                <w:bottom w:val="none" w:sz="0" w:space="0" w:color="auto"/>
                <w:right w:val="none" w:sz="0" w:space="0" w:color="auto"/>
              </w:divBdr>
            </w:div>
            <w:div w:id="283119469">
              <w:marLeft w:val="0"/>
              <w:marRight w:val="0"/>
              <w:marTop w:val="0"/>
              <w:marBottom w:val="0"/>
              <w:divBdr>
                <w:top w:val="none" w:sz="0" w:space="0" w:color="auto"/>
                <w:left w:val="none" w:sz="0" w:space="0" w:color="auto"/>
                <w:bottom w:val="none" w:sz="0" w:space="0" w:color="auto"/>
                <w:right w:val="none" w:sz="0" w:space="0" w:color="auto"/>
              </w:divBdr>
            </w:div>
            <w:div w:id="1602562903">
              <w:marLeft w:val="0"/>
              <w:marRight w:val="0"/>
              <w:marTop w:val="0"/>
              <w:marBottom w:val="0"/>
              <w:divBdr>
                <w:top w:val="none" w:sz="0" w:space="0" w:color="auto"/>
                <w:left w:val="none" w:sz="0" w:space="0" w:color="auto"/>
                <w:bottom w:val="none" w:sz="0" w:space="0" w:color="auto"/>
                <w:right w:val="none" w:sz="0" w:space="0" w:color="auto"/>
              </w:divBdr>
            </w:div>
            <w:div w:id="794911181">
              <w:marLeft w:val="0"/>
              <w:marRight w:val="0"/>
              <w:marTop w:val="0"/>
              <w:marBottom w:val="0"/>
              <w:divBdr>
                <w:top w:val="none" w:sz="0" w:space="0" w:color="auto"/>
                <w:left w:val="none" w:sz="0" w:space="0" w:color="auto"/>
                <w:bottom w:val="none" w:sz="0" w:space="0" w:color="auto"/>
                <w:right w:val="none" w:sz="0" w:space="0" w:color="auto"/>
              </w:divBdr>
            </w:div>
            <w:div w:id="255941505">
              <w:marLeft w:val="0"/>
              <w:marRight w:val="0"/>
              <w:marTop w:val="0"/>
              <w:marBottom w:val="0"/>
              <w:divBdr>
                <w:top w:val="none" w:sz="0" w:space="0" w:color="auto"/>
                <w:left w:val="none" w:sz="0" w:space="0" w:color="auto"/>
                <w:bottom w:val="none" w:sz="0" w:space="0" w:color="auto"/>
                <w:right w:val="none" w:sz="0" w:space="0" w:color="auto"/>
              </w:divBdr>
            </w:div>
            <w:div w:id="125708063">
              <w:marLeft w:val="0"/>
              <w:marRight w:val="0"/>
              <w:marTop w:val="0"/>
              <w:marBottom w:val="0"/>
              <w:divBdr>
                <w:top w:val="none" w:sz="0" w:space="0" w:color="auto"/>
                <w:left w:val="none" w:sz="0" w:space="0" w:color="auto"/>
                <w:bottom w:val="none" w:sz="0" w:space="0" w:color="auto"/>
                <w:right w:val="none" w:sz="0" w:space="0" w:color="auto"/>
              </w:divBdr>
            </w:div>
            <w:div w:id="1828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754">
      <w:bodyDiv w:val="1"/>
      <w:marLeft w:val="0"/>
      <w:marRight w:val="0"/>
      <w:marTop w:val="0"/>
      <w:marBottom w:val="0"/>
      <w:divBdr>
        <w:top w:val="none" w:sz="0" w:space="0" w:color="auto"/>
        <w:left w:val="none" w:sz="0" w:space="0" w:color="auto"/>
        <w:bottom w:val="none" w:sz="0" w:space="0" w:color="auto"/>
        <w:right w:val="none" w:sz="0" w:space="0" w:color="auto"/>
      </w:divBdr>
      <w:divsChild>
        <w:div w:id="1062412775">
          <w:marLeft w:val="0"/>
          <w:marRight w:val="0"/>
          <w:marTop w:val="0"/>
          <w:marBottom w:val="0"/>
          <w:divBdr>
            <w:top w:val="none" w:sz="0" w:space="0" w:color="auto"/>
            <w:left w:val="none" w:sz="0" w:space="0" w:color="auto"/>
            <w:bottom w:val="none" w:sz="0" w:space="0" w:color="auto"/>
            <w:right w:val="none" w:sz="0" w:space="0" w:color="auto"/>
          </w:divBdr>
          <w:divsChild>
            <w:div w:id="1721708169">
              <w:marLeft w:val="0"/>
              <w:marRight w:val="0"/>
              <w:marTop w:val="0"/>
              <w:marBottom w:val="0"/>
              <w:divBdr>
                <w:top w:val="none" w:sz="0" w:space="0" w:color="auto"/>
                <w:left w:val="none" w:sz="0" w:space="0" w:color="auto"/>
                <w:bottom w:val="none" w:sz="0" w:space="0" w:color="auto"/>
                <w:right w:val="none" w:sz="0" w:space="0" w:color="auto"/>
              </w:divBdr>
            </w:div>
            <w:div w:id="1235167151">
              <w:marLeft w:val="0"/>
              <w:marRight w:val="0"/>
              <w:marTop w:val="0"/>
              <w:marBottom w:val="0"/>
              <w:divBdr>
                <w:top w:val="none" w:sz="0" w:space="0" w:color="auto"/>
                <w:left w:val="none" w:sz="0" w:space="0" w:color="auto"/>
                <w:bottom w:val="none" w:sz="0" w:space="0" w:color="auto"/>
                <w:right w:val="none" w:sz="0" w:space="0" w:color="auto"/>
              </w:divBdr>
            </w:div>
            <w:div w:id="2142377369">
              <w:marLeft w:val="0"/>
              <w:marRight w:val="0"/>
              <w:marTop w:val="0"/>
              <w:marBottom w:val="0"/>
              <w:divBdr>
                <w:top w:val="none" w:sz="0" w:space="0" w:color="auto"/>
                <w:left w:val="none" w:sz="0" w:space="0" w:color="auto"/>
                <w:bottom w:val="none" w:sz="0" w:space="0" w:color="auto"/>
                <w:right w:val="none" w:sz="0" w:space="0" w:color="auto"/>
              </w:divBdr>
            </w:div>
            <w:div w:id="209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135">
      <w:bodyDiv w:val="1"/>
      <w:marLeft w:val="0"/>
      <w:marRight w:val="0"/>
      <w:marTop w:val="0"/>
      <w:marBottom w:val="0"/>
      <w:divBdr>
        <w:top w:val="none" w:sz="0" w:space="0" w:color="auto"/>
        <w:left w:val="none" w:sz="0" w:space="0" w:color="auto"/>
        <w:bottom w:val="none" w:sz="0" w:space="0" w:color="auto"/>
        <w:right w:val="none" w:sz="0" w:space="0" w:color="auto"/>
      </w:divBdr>
      <w:divsChild>
        <w:div w:id="1458985731">
          <w:marLeft w:val="0"/>
          <w:marRight w:val="0"/>
          <w:marTop w:val="0"/>
          <w:marBottom w:val="0"/>
          <w:divBdr>
            <w:top w:val="none" w:sz="0" w:space="0" w:color="auto"/>
            <w:left w:val="none" w:sz="0" w:space="0" w:color="auto"/>
            <w:bottom w:val="none" w:sz="0" w:space="0" w:color="auto"/>
            <w:right w:val="none" w:sz="0" w:space="0" w:color="auto"/>
          </w:divBdr>
          <w:divsChild>
            <w:div w:id="1146553916">
              <w:marLeft w:val="0"/>
              <w:marRight w:val="0"/>
              <w:marTop w:val="0"/>
              <w:marBottom w:val="0"/>
              <w:divBdr>
                <w:top w:val="none" w:sz="0" w:space="0" w:color="auto"/>
                <w:left w:val="none" w:sz="0" w:space="0" w:color="auto"/>
                <w:bottom w:val="none" w:sz="0" w:space="0" w:color="auto"/>
                <w:right w:val="none" w:sz="0" w:space="0" w:color="auto"/>
              </w:divBdr>
            </w:div>
            <w:div w:id="628318915">
              <w:marLeft w:val="0"/>
              <w:marRight w:val="0"/>
              <w:marTop w:val="0"/>
              <w:marBottom w:val="0"/>
              <w:divBdr>
                <w:top w:val="none" w:sz="0" w:space="0" w:color="auto"/>
                <w:left w:val="none" w:sz="0" w:space="0" w:color="auto"/>
                <w:bottom w:val="none" w:sz="0" w:space="0" w:color="auto"/>
                <w:right w:val="none" w:sz="0" w:space="0" w:color="auto"/>
              </w:divBdr>
            </w:div>
            <w:div w:id="1705908375">
              <w:marLeft w:val="0"/>
              <w:marRight w:val="0"/>
              <w:marTop w:val="0"/>
              <w:marBottom w:val="0"/>
              <w:divBdr>
                <w:top w:val="none" w:sz="0" w:space="0" w:color="auto"/>
                <w:left w:val="none" w:sz="0" w:space="0" w:color="auto"/>
                <w:bottom w:val="none" w:sz="0" w:space="0" w:color="auto"/>
                <w:right w:val="none" w:sz="0" w:space="0" w:color="auto"/>
              </w:divBdr>
            </w:div>
            <w:div w:id="1912882305">
              <w:marLeft w:val="0"/>
              <w:marRight w:val="0"/>
              <w:marTop w:val="0"/>
              <w:marBottom w:val="0"/>
              <w:divBdr>
                <w:top w:val="none" w:sz="0" w:space="0" w:color="auto"/>
                <w:left w:val="none" w:sz="0" w:space="0" w:color="auto"/>
                <w:bottom w:val="none" w:sz="0" w:space="0" w:color="auto"/>
                <w:right w:val="none" w:sz="0" w:space="0" w:color="auto"/>
              </w:divBdr>
            </w:div>
            <w:div w:id="544566093">
              <w:marLeft w:val="0"/>
              <w:marRight w:val="0"/>
              <w:marTop w:val="0"/>
              <w:marBottom w:val="0"/>
              <w:divBdr>
                <w:top w:val="none" w:sz="0" w:space="0" w:color="auto"/>
                <w:left w:val="none" w:sz="0" w:space="0" w:color="auto"/>
                <w:bottom w:val="none" w:sz="0" w:space="0" w:color="auto"/>
                <w:right w:val="none" w:sz="0" w:space="0" w:color="auto"/>
              </w:divBdr>
            </w:div>
            <w:div w:id="441071230">
              <w:marLeft w:val="0"/>
              <w:marRight w:val="0"/>
              <w:marTop w:val="0"/>
              <w:marBottom w:val="0"/>
              <w:divBdr>
                <w:top w:val="none" w:sz="0" w:space="0" w:color="auto"/>
                <w:left w:val="none" w:sz="0" w:space="0" w:color="auto"/>
                <w:bottom w:val="none" w:sz="0" w:space="0" w:color="auto"/>
                <w:right w:val="none" w:sz="0" w:space="0" w:color="auto"/>
              </w:divBdr>
            </w:div>
            <w:div w:id="195776727">
              <w:marLeft w:val="0"/>
              <w:marRight w:val="0"/>
              <w:marTop w:val="0"/>
              <w:marBottom w:val="0"/>
              <w:divBdr>
                <w:top w:val="none" w:sz="0" w:space="0" w:color="auto"/>
                <w:left w:val="none" w:sz="0" w:space="0" w:color="auto"/>
                <w:bottom w:val="none" w:sz="0" w:space="0" w:color="auto"/>
                <w:right w:val="none" w:sz="0" w:space="0" w:color="auto"/>
              </w:divBdr>
            </w:div>
            <w:div w:id="2036618677">
              <w:marLeft w:val="0"/>
              <w:marRight w:val="0"/>
              <w:marTop w:val="0"/>
              <w:marBottom w:val="0"/>
              <w:divBdr>
                <w:top w:val="none" w:sz="0" w:space="0" w:color="auto"/>
                <w:left w:val="none" w:sz="0" w:space="0" w:color="auto"/>
                <w:bottom w:val="none" w:sz="0" w:space="0" w:color="auto"/>
                <w:right w:val="none" w:sz="0" w:space="0" w:color="auto"/>
              </w:divBdr>
            </w:div>
            <w:div w:id="3528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401">
      <w:bodyDiv w:val="1"/>
      <w:marLeft w:val="0"/>
      <w:marRight w:val="0"/>
      <w:marTop w:val="0"/>
      <w:marBottom w:val="0"/>
      <w:divBdr>
        <w:top w:val="none" w:sz="0" w:space="0" w:color="auto"/>
        <w:left w:val="none" w:sz="0" w:space="0" w:color="auto"/>
        <w:bottom w:val="none" w:sz="0" w:space="0" w:color="auto"/>
        <w:right w:val="none" w:sz="0" w:space="0" w:color="auto"/>
      </w:divBdr>
      <w:divsChild>
        <w:div w:id="724596929">
          <w:marLeft w:val="0"/>
          <w:marRight w:val="0"/>
          <w:marTop w:val="0"/>
          <w:marBottom w:val="0"/>
          <w:divBdr>
            <w:top w:val="none" w:sz="0" w:space="0" w:color="auto"/>
            <w:left w:val="none" w:sz="0" w:space="0" w:color="auto"/>
            <w:bottom w:val="none" w:sz="0" w:space="0" w:color="auto"/>
            <w:right w:val="none" w:sz="0" w:space="0" w:color="auto"/>
          </w:divBdr>
          <w:divsChild>
            <w:div w:id="830951830">
              <w:marLeft w:val="0"/>
              <w:marRight w:val="0"/>
              <w:marTop w:val="0"/>
              <w:marBottom w:val="0"/>
              <w:divBdr>
                <w:top w:val="none" w:sz="0" w:space="0" w:color="auto"/>
                <w:left w:val="none" w:sz="0" w:space="0" w:color="auto"/>
                <w:bottom w:val="none" w:sz="0" w:space="0" w:color="auto"/>
                <w:right w:val="none" w:sz="0" w:space="0" w:color="auto"/>
              </w:divBdr>
            </w:div>
            <w:div w:id="56442814">
              <w:marLeft w:val="0"/>
              <w:marRight w:val="0"/>
              <w:marTop w:val="0"/>
              <w:marBottom w:val="0"/>
              <w:divBdr>
                <w:top w:val="none" w:sz="0" w:space="0" w:color="auto"/>
                <w:left w:val="none" w:sz="0" w:space="0" w:color="auto"/>
                <w:bottom w:val="none" w:sz="0" w:space="0" w:color="auto"/>
                <w:right w:val="none" w:sz="0" w:space="0" w:color="auto"/>
              </w:divBdr>
            </w:div>
            <w:div w:id="129130973">
              <w:marLeft w:val="0"/>
              <w:marRight w:val="0"/>
              <w:marTop w:val="0"/>
              <w:marBottom w:val="0"/>
              <w:divBdr>
                <w:top w:val="none" w:sz="0" w:space="0" w:color="auto"/>
                <w:left w:val="none" w:sz="0" w:space="0" w:color="auto"/>
                <w:bottom w:val="none" w:sz="0" w:space="0" w:color="auto"/>
                <w:right w:val="none" w:sz="0" w:space="0" w:color="auto"/>
              </w:divBdr>
            </w:div>
            <w:div w:id="2111582288">
              <w:marLeft w:val="0"/>
              <w:marRight w:val="0"/>
              <w:marTop w:val="0"/>
              <w:marBottom w:val="0"/>
              <w:divBdr>
                <w:top w:val="none" w:sz="0" w:space="0" w:color="auto"/>
                <w:left w:val="none" w:sz="0" w:space="0" w:color="auto"/>
                <w:bottom w:val="none" w:sz="0" w:space="0" w:color="auto"/>
                <w:right w:val="none" w:sz="0" w:space="0" w:color="auto"/>
              </w:divBdr>
            </w:div>
            <w:div w:id="210777013">
              <w:marLeft w:val="0"/>
              <w:marRight w:val="0"/>
              <w:marTop w:val="0"/>
              <w:marBottom w:val="0"/>
              <w:divBdr>
                <w:top w:val="none" w:sz="0" w:space="0" w:color="auto"/>
                <w:left w:val="none" w:sz="0" w:space="0" w:color="auto"/>
                <w:bottom w:val="none" w:sz="0" w:space="0" w:color="auto"/>
                <w:right w:val="none" w:sz="0" w:space="0" w:color="auto"/>
              </w:divBdr>
            </w:div>
            <w:div w:id="871764938">
              <w:marLeft w:val="0"/>
              <w:marRight w:val="0"/>
              <w:marTop w:val="0"/>
              <w:marBottom w:val="0"/>
              <w:divBdr>
                <w:top w:val="none" w:sz="0" w:space="0" w:color="auto"/>
                <w:left w:val="none" w:sz="0" w:space="0" w:color="auto"/>
                <w:bottom w:val="none" w:sz="0" w:space="0" w:color="auto"/>
                <w:right w:val="none" w:sz="0" w:space="0" w:color="auto"/>
              </w:divBdr>
            </w:div>
            <w:div w:id="1278029148">
              <w:marLeft w:val="0"/>
              <w:marRight w:val="0"/>
              <w:marTop w:val="0"/>
              <w:marBottom w:val="0"/>
              <w:divBdr>
                <w:top w:val="none" w:sz="0" w:space="0" w:color="auto"/>
                <w:left w:val="none" w:sz="0" w:space="0" w:color="auto"/>
                <w:bottom w:val="none" w:sz="0" w:space="0" w:color="auto"/>
                <w:right w:val="none" w:sz="0" w:space="0" w:color="auto"/>
              </w:divBdr>
            </w:div>
            <w:div w:id="1022823776">
              <w:marLeft w:val="0"/>
              <w:marRight w:val="0"/>
              <w:marTop w:val="0"/>
              <w:marBottom w:val="0"/>
              <w:divBdr>
                <w:top w:val="none" w:sz="0" w:space="0" w:color="auto"/>
                <w:left w:val="none" w:sz="0" w:space="0" w:color="auto"/>
                <w:bottom w:val="none" w:sz="0" w:space="0" w:color="auto"/>
                <w:right w:val="none" w:sz="0" w:space="0" w:color="auto"/>
              </w:divBdr>
            </w:div>
            <w:div w:id="5584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5783">
      <w:bodyDiv w:val="1"/>
      <w:marLeft w:val="0"/>
      <w:marRight w:val="0"/>
      <w:marTop w:val="0"/>
      <w:marBottom w:val="0"/>
      <w:divBdr>
        <w:top w:val="none" w:sz="0" w:space="0" w:color="auto"/>
        <w:left w:val="none" w:sz="0" w:space="0" w:color="auto"/>
        <w:bottom w:val="none" w:sz="0" w:space="0" w:color="auto"/>
        <w:right w:val="none" w:sz="0" w:space="0" w:color="auto"/>
      </w:divBdr>
      <w:divsChild>
        <w:div w:id="1064834378">
          <w:marLeft w:val="0"/>
          <w:marRight w:val="0"/>
          <w:marTop w:val="0"/>
          <w:marBottom w:val="0"/>
          <w:divBdr>
            <w:top w:val="none" w:sz="0" w:space="0" w:color="auto"/>
            <w:left w:val="none" w:sz="0" w:space="0" w:color="auto"/>
            <w:bottom w:val="none" w:sz="0" w:space="0" w:color="auto"/>
            <w:right w:val="none" w:sz="0" w:space="0" w:color="auto"/>
          </w:divBdr>
          <w:divsChild>
            <w:div w:id="162010182">
              <w:marLeft w:val="0"/>
              <w:marRight w:val="0"/>
              <w:marTop w:val="0"/>
              <w:marBottom w:val="0"/>
              <w:divBdr>
                <w:top w:val="none" w:sz="0" w:space="0" w:color="auto"/>
                <w:left w:val="none" w:sz="0" w:space="0" w:color="auto"/>
                <w:bottom w:val="none" w:sz="0" w:space="0" w:color="auto"/>
                <w:right w:val="none" w:sz="0" w:space="0" w:color="auto"/>
              </w:divBdr>
            </w:div>
            <w:div w:id="1124730815">
              <w:marLeft w:val="0"/>
              <w:marRight w:val="0"/>
              <w:marTop w:val="0"/>
              <w:marBottom w:val="0"/>
              <w:divBdr>
                <w:top w:val="none" w:sz="0" w:space="0" w:color="auto"/>
                <w:left w:val="none" w:sz="0" w:space="0" w:color="auto"/>
                <w:bottom w:val="none" w:sz="0" w:space="0" w:color="auto"/>
                <w:right w:val="none" w:sz="0" w:space="0" w:color="auto"/>
              </w:divBdr>
            </w:div>
            <w:div w:id="861017917">
              <w:marLeft w:val="0"/>
              <w:marRight w:val="0"/>
              <w:marTop w:val="0"/>
              <w:marBottom w:val="0"/>
              <w:divBdr>
                <w:top w:val="none" w:sz="0" w:space="0" w:color="auto"/>
                <w:left w:val="none" w:sz="0" w:space="0" w:color="auto"/>
                <w:bottom w:val="none" w:sz="0" w:space="0" w:color="auto"/>
                <w:right w:val="none" w:sz="0" w:space="0" w:color="auto"/>
              </w:divBdr>
            </w:div>
            <w:div w:id="489056989">
              <w:marLeft w:val="0"/>
              <w:marRight w:val="0"/>
              <w:marTop w:val="0"/>
              <w:marBottom w:val="0"/>
              <w:divBdr>
                <w:top w:val="none" w:sz="0" w:space="0" w:color="auto"/>
                <w:left w:val="none" w:sz="0" w:space="0" w:color="auto"/>
                <w:bottom w:val="none" w:sz="0" w:space="0" w:color="auto"/>
                <w:right w:val="none" w:sz="0" w:space="0" w:color="auto"/>
              </w:divBdr>
            </w:div>
            <w:div w:id="1458261393">
              <w:marLeft w:val="0"/>
              <w:marRight w:val="0"/>
              <w:marTop w:val="0"/>
              <w:marBottom w:val="0"/>
              <w:divBdr>
                <w:top w:val="none" w:sz="0" w:space="0" w:color="auto"/>
                <w:left w:val="none" w:sz="0" w:space="0" w:color="auto"/>
                <w:bottom w:val="none" w:sz="0" w:space="0" w:color="auto"/>
                <w:right w:val="none" w:sz="0" w:space="0" w:color="auto"/>
              </w:divBdr>
            </w:div>
            <w:div w:id="1551960938">
              <w:marLeft w:val="0"/>
              <w:marRight w:val="0"/>
              <w:marTop w:val="0"/>
              <w:marBottom w:val="0"/>
              <w:divBdr>
                <w:top w:val="none" w:sz="0" w:space="0" w:color="auto"/>
                <w:left w:val="none" w:sz="0" w:space="0" w:color="auto"/>
                <w:bottom w:val="none" w:sz="0" w:space="0" w:color="auto"/>
                <w:right w:val="none" w:sz="0" w:space="0" w:color="auto"/>
              </w:divBdr>
            </w:div>
            <w:div w:id="1938705595">
              <w:marLeft w:val="0"/>
              <w:marRight w:val="0"/>
              <w:marTop w:val="0"/>
              <w:marBottom w:val="0"/>
              <w:divBdr>
                <w:top w:val="none" w:sz="0" w:space="0" w:color="auto"/>
                <w:left w:val="none" w:sz="0" w:space="0" w:color="auto"/>
                <w:bottom w:val="none" w:sz="0" w:space="0" w:color="auto"/>
                <w:right w:val="none" w:sz="0" w:space="0" w:color="auto"/>
              </w:divBdr>
            </w:div>
            <w:div w:id="1073429821">
              <w:marLeft w:val="0"/>
              <w:marRight w:val="0"/>
              <w:marTop w:val="0"/>
              <w:marBottom w:val="0"/>
              <w:divBdr>
                <w:top w:val="none" w:sz="0" w:space="0" w:color="auto"/>
                <w:left w:val="none" w:sz="0" w:space="0" w:color="auto"/>
                <w:bottom w:val="none" w:sz="0" w:space="0" w:color="auto"/>
                <w:right w:val="none" w:sz="0" w:space="0" w:color="auto"/>
              </w:divBdr>
            </w:div>
            <w:div w:id="1423070106">
              <w:marLeft w:val="0"/>
              <w:marRight w:val="0"/>
              <w:marTop w:val="0"/>
              <w:marBottom w:val="0"/>
              <w:divBdr>
                <w:top w:val="none" w:sz="0" w:space="0" w:color="auto"/>
                <w:left w:val="none" w:sz="0" w:space="0" w:color="auto"/>
                <w:bottom w:val="none" w:sz="0" w:space="0" w:color="auto"/>
                <w:right w:val="none" w:sz="0" w:space="0" w:color="auto"/>
              </w:divBdr>
            </w:div>
            <w:div w:id="12769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408">
      <w:bodyDiv w:val="1"/>
      <w:marLeft w:val="0"/>
      <w:marRight w:val="0"/>
      <w:marTop w:val="0"/>
      <w:marBottom w:val="0"/>
      <w:divBdr>
        <w:top w:val="none" w:sz="0" w:space="0" w:color="auto"/>
        <w:left w:val="none" w:sz="0" w:space="0" w:color="auto"/>
        <w:bottom w:val="none" w:sz="0" w:space="0" w:color="auto"/>
        <w:right w:val="none" w:sz="0" w:space="0" w:color="auto"/>
      </w:divBdr>
      <w:divsChild>
        <w:div w:id="1508059000">
          <w:marLeft w:val="0"/>
          <w:marRight w:val="0"/>
          <w:marTop w:val="0"/>
          <w:marBottom w:val="0"/>
          <w:divBdr>
            <w:top w:val="none" w:sz="0" w:space="0" w:color="auto"/>
            <w:left w:val="none" w:sz="0" w:space="0" w:color="auto"/>
            <w:bottom w:val="none" w:sz="0" w:space="0" w:color="auto"/>
            <w:right w:val="none" w:sz="0" w:space="0" w:color="auto"/>
          </w:divBdr>
          <w:divsChild>
            <w:div w:id="320892817">
              <w:marLeft w:val="0"/>
              <w:marRight w:val="0"/>
              <w:marTop w:val="0"/>
              <w:marBottom w:val="0"/>
              <w:divBdr>
                <w:top w:val="none" w:sz="0" w:space="0" w:color="auto"/>
                <w:left w:val="none" w:sz="0" w:space="0" w:color="auto"/>
                <w:bottom w:val="none" w:sz="0" w:space="0" w:color="auto"/>
                <w:right w:val="none" w:sz="0" w:space="0" w:color="auto"/>
              </w:divBdr>
            </w:div>
            <w:div w:id="1142119819">
              <w:marLeft w:val="0"/>
              <w:marRight w:val="0"/>
              <w:marTop w:val="0"/>
              <w:marBottom w:val="0"/>
              <w:divBdr>
                <w:top w:val="none" w:sz="0" w:space="0" w:color="auto"/>
                <w:left w:val="none" w:sz="0" w:space="0" w:color="auto"/>
                <w:bottom w:val="none" w:sz="0" w:space="0" w:color="auto"/>
                <w:right w:val="none" w:sz="0" w:space="0" w:color="auto"/>
              </w:divBdr>
            </w:div>
            <w:div w:id="8737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007">
      <w:bodyDiv w:val="1"/>
      <w:marLeft w:val="0"/>
      <w:marRight w:val="0"/>
      <w:marTop w:val="0"/>
      <w:marBottom w:val="0"/>
      <w:divBdr>
        <w:top w:val="none" w:sz="0" w:space="0" w:color="auto"/>
        <w:left w:val="none" w:sz="0" w:space="0" w:color="auto"/>
        <w:bottom w:val="none" w:sz="0" w:space="0" w:color="auto"/>
        <w:right w:val="none" w:sz="0" w:space="0" w:color="auto"/>
      </w:divBdr>
      <w:divsChild>
        <w:div w:id="1002975644">
          <w:marLeft w:val="0"/>
          <w:marRight w:val="0"/>
          <w:marTop w:val="0"/>
          <w:marBottom w:val="0"/>
          <w:divBdr>
            <w:top w:val="none" w:sz="0" w:space="0" w:color="auto"/>
            <w:left w:val="none" w:sz="0" w:space="0" w:color="auto"/>
            <w:bottom w:val="none" w:sz="0" w:space="0" w:color="auto"/>
            <w:right w:val="none" w:sz="0" w:space="0" w:color="auto"/>
          </w:divBdr>
          <w:divsChild>
            <w:div w:id="1073430982">
              <w:marLeft w:val="0"/>
              <w:marRight w:val="0"/>
              <w:marTop w:val="0"/>
              <w:marBottom w:val="0"/>
              <w:divBdr>
                <w:top w:val="none" w:sz="0" w:space="0" w:color="auto"/>
                <w:left w:val="none" w:sz="0" w:space="0" w:color="auto"/>
                <w:bottom w:val="none" w:sz="0" w:space="0" w:color="auto"/>
                <w:right w:val="none" w:sz="0" w:space="0" w:color="auto"/>
              </w:divBdr>
            </w:div>
            <w:div w:id="1597207500">
              <w:marLeft w:val="0"/>
              <w:marRight w:val="0"/>
              <w:marTop w:val="0"/>
              <w:marBottom w:val="0"/>
              <w:divBdr>
                <w:top w:val="none" w:sz="0" w:space="0" w:color="auto"/>
                <w:left w:val="none" w:sz="0" w:space="0" w:color="auto"/>
                <w:bottom w:val="none" w:sz="0" w:space="0" w:color="auto"/>
                <w:right w:val="none" w:sz="0" w:space="0" w:color="auto"/>
              </w:divBdr>
            </w:div>
            <w:div w:id="2120445963">
              <w:marLeft w:val="0"/>
              <w:marRight w:val="0"/>
              <w:marTop w:val="0"/>
              <w:marBottom w:val="0"/>
              <w:divBdr>
                <w:top w:val="none" w:sz="0" w:space="0" w:color="auto"/>
                <w:left w:val="none" w:sz="0" w:space="0" w:color="auto"/>
                <w:bottom w:val="none" w:sz="0" w:space="0" w:color="auto"/>
                <w:right w:val="none" w:sz="0" w:space="0" w:color="auto"/>
              </w:divBdr>
            </w:div>
            <w:div w:id="1205713">
              <w:marLeft w:val="0"/>
              <w:marRight w:val="0"/>
              <w:marTop w:val="0"/>
              <w:marBottom w:val="0"/>
              <w:divBdr>
                <w:top w:val="none" w:sz="0" w:space="0" w:color="auto"/>
                <w:left w:val="none" w:sz="0" w:space="0" w:color="auto"/>
                <w:bottom w:val="none" w:sz="0" w:space="0" w:color="auto"/>
                <w:right w:val="none" w:sz="0" w:space="0" w:color="auto"/>
              </w:divBdr>
            </w:div>
            <w:div w:id="725031510">
              <w:marLeft w:val="0"/>
              <w:marRight w:val="0"/>
              <w:marTop w:val="0"/>
              <w:marBottom w:val="0"/>
              <w:divBdr>
                <w:top w:val="none" w:sz="0" w:space="0" w:color="auto"/>
                <w:left w:val="none" w:sz="0" w:space="0" w:color="auto"/>
                <w:bottom w:val="none" w:sz="0" w:space="0" w:color="auto"/>
                <w:right w:val="none" w:sz="0" w:space="0" w:color="auto"/>
              </w:divBdr>
            </w:div>
            <w:div w:id="1787120608">
              <w:marLeft w:val="0"/>
              <w:marRight w:val="0"/>
              <w:marTop w:val="0"/>
              <w:marBottom w:val="0"/>
              <w:divBdr>
                <w:top w:val="none" w:sz="0" w:space="0" w:color="auto"/>
                <w:left w:val="none" w:sz="0" w:space="0" w:color="auto"/>
                <w:bottom w:val="none" w:sz="0" w:space="0" w:color="auto"/>
                <w:right w:val="none" w:sz="0" w:space="0" w:color="auto"/>
              </w:divBdr>
            </w:div>
            <w:div w:id="1710061417">
              <w:marLeft w:val="0"/>
              <w:marRight w:val="0"/>
              <w:marTop w:val="0"/>
              <w:marBottom w:val="0"/>
              <w:divBdr>
                <w:top w:val="none" w:sz="0" w:space="0" w:color="auto"/>
                <w:left w:val="none" w:sz="0" w:space="0" w:color="auto"/>
                <w:bottom w:val="none" w:sz="0" w:space="0" w:color="auto"/>
                <w:right w:val="none" w:sz="0" w:space="0" w:color="auto"/>
              </w:divBdr>
            </w:div>
            <w:div w:id="899097819">
              <w:marLeft w:val="0"/>
              <w:marRight w:val="0"/>
              <w:marTop w:val="0"/>
              <w:marBottom w:val="0"/>
              <w:divBdr>
                <w:top w:val="none" w:sz="0" w:space="0" w:color="auto"/>
                <w:left w:val="none" w:sz="0" w:space="0" w:color="auto"/>
                <w:bottom w:val="none" w:sz="0" w:space="0" w:color="auto"/>
                <w:right w:val="none" w:sz="0" w:space="0" w:color="auto"/>
              </w:divBdr>
            </w:div>
            <w:div w:id="137311532">
              <w:marLeft w:val="0"/>
              <w:marRight w:val="0"/>
              <w:marTop w:val="0"/>
              <w:marBottom w:val="0"/>
              <w:divBdr>
                <w:top w:val="none" w:sz="0" w:space="0" w:color="auto"/>
                <w:left w:val="none" w:sz="0" w:space="0" w:color="auto"/>
                <w:bottom w:val="none" w:sz="0" w:space="0" w:color="auto"/>
                <w:right w:val="none" w:sz="0" w:space="0" w:color="auto"/>
              </w:divBdr>
            </w:div>
            <w:div w:id="2124418680">
              <w:marLeft w:val="0"/>
              <w:marRight w:val="0"/>
              <w:marTop w:val="0"/>
              <w:marBottom w:val="0"/>
              <w:divBdr>
                <w:top w:val="none" w:sz="0" w:space="0" w:color="auto"/>
                <w:left w:val="none" w:sz="0" w:space="0" w:color="auto"/>
                <w:bottom w:val="none" w:sz="0" w:space="0" w:color="auto"/>
                <w:right w:val="none" w:sz="0" w:space="0" w:color="auto"/>
              </w:divBdr>
            </w:div>
            <w:div w:id="753430705">
              <w:marLeft w:val="0"/>
              <w:marRight w:val="0"/>
              <w:marTop w:val="0"/>
              <w:marBottom w:val="0"/>
              <w:divBdr>
                <w:top w:val="none" w:sz="0" w:space="0" w:color="auto"/>
                <w:left w:val="none" w:sz="0" w:space="0" w:color="auto"/>
                <w:bottom w:val="none" w:sz="0" w:space="0" w:color="auto"/>
                <w:right w:val="none" w:sz="0" w:space="0" w:color="auto"/>
              </w:divBdr>
            </w:div>
            <w:div w:id="1693143346">
              <w:marLeft w:val="0"/>
              <w:marRight w:val="0"/>
              <w:marTop w:val="0"/>
              <w:marBottom w:val="0"/>
              <w:divBdr>
                <w:top w:val="none" w:sz="0" w:space="0" w:color="auto"/>
                <w:left w:val="none" w:sz="0" w:space="0" w:color="auto"/>
                <w:bottom w:val="none" w:sz="0" w:space="0" w:color="auto"/>
                <w:right w:val="none" w:sz="0" w:space="0" w:color="auto"/>
              </w:divBdr>
            </w:div>
            <w:div w:id="379792301">
              <w:marLeft w:val="0"/>
              <w:marRight w:val="0"/>
              <w:marTop w:val="0"/>
              <w:marBottom w:val="0"/>
              <w:divBdr>
                <w:top w:val="none" w:sz="0" w:space="0" w:color="auto"/>
                <w:left w:val="none" w:sz="0" w:space="0" w:color="auto"/>
                <w:bottom w:val="none" w:sz="0" w:space="0" w:color="auto"/>
                <w:right w:val="none" w:sz="0" w:space="0" w:color="auto"/>
              </w:divBdr>
            </w:div>
            <w:div w:id="794446931">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2096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908">
      <w:bodyDiv w:val="1"/>
      <w:marLeft w:val="0"/>
      <w:marRight w:val="0"/>
      <w:marTop w:val="0"/>
      <w:marBottom w:val="0"/>
      <w:divBdr>
        <w:top w:val="none" w:sz="0" w:space="0" w:color="auto"/>
        <w:left w:val="none" w:sz="0" w:space="0" w:color="auto"/>
        <w:bottom w:val="none" w:sz="0" w:space="0" w:color="auto"/>
        <w:right w:val="none" w:sz="0" w:space="0" w:color="auto"/>
      </w:divBdr>
      <w:divsChild>
        <w:div w:id="39672383">
          <w:marLeft w:val="0"/>
          <w:marRight w:val="0"/>
          <w:marTop w:val="0"/>
          <w:marBottom w:val="0"/>
          <w:divBdr>
            <w:top w:val="none" w:sz="0" w:space="0" w:color="auto"/>
            <w:left w:val="none" w:sz="0" w:space="0" w:color="auto"/>
            <w:bottom w:val="none" w:sz="0" w:space="0" w:color="auto"/>
            <w:right w:val="none" w:sz="0" w:space="0" w:color="auto"/>
          </w:divBdr>
          <w:divsChild>
            <w:div w:id="1681810877">
              <w:marLeft w:val="0"/>
              <w:marRight w:val="0"/>
              <w:marTop w:val="0"/>
              <w:marBottom w:val="0"/>
              <w:divBdr>
                <w:top w:val="none" w:sz="0" w:space="0" w:color="auto"/>
                <w:left w:val="none" w:sz="0" w:space="0" w:color="auto"/>
                <w:bottom w:val="none" w:sz="0" w:space="0" w:color="auto"/>
                <w:right w:val="none" w:sz="0" w:space="0" w:color="auto"/>
              </w:divBdr>
            </w:div>
            <w:div w:id="722481136">
              <w:marLeft w:val="0"/>
              <w:marRight w:val="0"/>
              <w:marTop w:val="0"/>
              <w:marBottom w:val="0"/>
              <w:divBdr>
                <w:top w:val="none" w:sz="0" w:space="0" w:color="auto"/>
                <w:left w:val="none" w:sz="0" w:space="0" w:color="auto"/>
                <w:bottom w:val="none" w:sz="0" w:space="0" w:color="auto"/>
                <w:right w:val="none" w:sz="0" w:space="0" w:color="auto"/>
              </w:divBdr>
            </w:div>
            <w:div w:id="249893245">
              <w:marLeft w:val="0"/>
              <w:marRight w:val="0"/>
              <w:marTop w:val="0"/>
              <w:marBottom w:val="0"/>
              <w:divBdr>
                <w:top w:val="none" w:sz="0" w:space="0" w:color="auto"/>
                <w:left w:val="none" w:sz="0" w:space="0" w:color="auto"/>
                <w:bottom w:val="none" w:sz="0" w:space="0" w:color="auto"/>
                <w:right w:val="none" w:sz="0" w:space="0" w:color="auto"/>
              </w:divBdr>
            </w:div>
            <w:div w:id="1880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50716">
      <w:bodyDiv w:val="1"/>
      <w:marLeft w:val="0"/>
      <w:marRight w:val="0"/>
      <w:marTop w:val="0"/>
      <w:marBottom w:val="0"/>
      <w:divBdr>
        <w:top w:val="none" w:sz="0" w:space="0" w:color="auto"/>
        <w:left w:val="none" w:sz="0" w:space="0" w:color="auto"/>
        <w:bottom w:val="none" w:sz="0" w:space="0" w:color="auto"/>
        <w:right w:val="none" w:sz="0" w:space="0" w:color="auto"/>
      </w:divBdr>
      <w:divsChild>
        <w:div w:id="866792760">
          <w:marLeft w:val="0"/>
          <w:marRight w:val="0"/>
          <w:marTop w:val="0"/>
          <w:marBottom w:val="0"/>
          <w:divBdr>
            <w:top w:val="none" w:sz="0" w:space="0" w:color="auto"/>
            <w:left w:val="none" w:sz="0" w:space="0" w:color="auto"/>
            <w:bottom w:val="none" w:sz="0" w:space="0" w:color="auto"/>
            <w:right w:val="none" w:sz="0" w:space="0" w:color="auto"/>
          </w:divBdr>
          <w:divsChild>
            <w:div w:id="624236277">
              <w:marLeft w:val="0"/>
              <w:marRight w:val="0"/>
              <w:marTop w:val="0"/>
              <w:marBottom w:val="0"/>
              <w:divBdr>
                <w:top w:val="none" w:sz="0" w:space="0" w:color="auto"/>
                <w:left w:val="none" w:sz="0" w:space="0" w:color="auto"/>
                <w:bottom w:val="none" w:sz="0" w:space="0" w:color="auto"/>
                <w:right w:val="none" w:sz="0" w:space="0" w:color="auto"/>
              </w:divBdr>
            </w:div>
            <w:div w:id="1055012051">
              <w:marLeft w:val="0"/>
              <w:marRight w:val="0"/>
              <w:marTop w:val="0"/>
              <w:marBottom w:val="0"/>
              <w:divBdr>
                <w:top w:val="none" w:sz="0" w:space="0" w:color="auto"/>
                <w:left w:val="none" w:sz="0" w:space="0" w:color="auto"/>
                <w:bottom w:val="none" w:sz="0" w:space="0" w:color="auto"/>
                <w:right w:val="none" w:sz="0" w:space="0" w:color="auto"/>
              </w:divBdr>
            </w:div>
            <w:div w:id="127362525">
              <w:marLeft w:val="0"/>
              <w:marRight w:val="0"/>
              <w:marTop w:val="0"/>
              <w:marBottom w:val="0"/>
              <w:divBdr>
                <w:top w:val="none" w:sz="0" w:space="0" w:color="auto"/>
                <w:left w:val="none" w:sz="0" w:space="0" w:color="auto"/>
                <w:bottom w:val="none" w:sz="0" w:space="0" w:color="auto"/>
                <w:right w:val="none" w:sz="0" w:space="0" w:color="auto"/>
              </w:divBdr>
            </w:div>
            <w:div w:id="9526874">
              <w:marLeft w:val="0"/>
              <w:marRight w:val="0"/>
              <w:marTop w:val="0"/>
              <w:marBottom w:val="0"/>
              <w:divBdr>
                <w:top w:val="none" w:sz="0" w:space="0" w:color="auto"/>
                <w:left w:val="none" w:sz="0" w:space="0" w:color="auto"/>
                <w:bottom w:val="none" w:sz="0" w:space="0" w:color="auto"/>
                <w:right w:val="none" w:sz="0" w:space="0" w:color="auto"/>
              </w:divBdr>
            </w:div>
            <w:div w:id="930043410">
              <w:marLeft w:val="0"/>
              <w:marRight w:val="0"/>
              <w:marTop w:val="0"/>
              <w:marBottom w:val="0"/>
              <w:divBdr>
                <w:top w:val="none" w:sz="0" w:space="0" w:color="auto"/>
                <w:left w:val="none" w:sz="0" w:space="0" w:color="auto"/>
                <w:bottom w:val="none" w:sz="0" w:space="0" w:color="auto"/>
                <w:right w:val="none" w:sz="0" w:space="0" w:color="auto"/>
              </w:divBdr>
            </w:div>
            <w:div w:id="535511746">
              <w:marLeft w:val="0"/>
              <w:marRight w:val="0"/>
              <w:marTop w:val="0"/>
              <w:marBottom w:val="0"/>
              <w:divBdr>
                <w:top w:val="none" w:sz="0" w:space="0" w:color="auto"/>
                <w:left w:val="none" w:sz="0" w:space="0" w:color="auto"/>
                <w:bottom w:val="none" w:sz="0" w:space="0" w:color="auto"/>
                <w:right w:val="none" w:sz="0" w:space="0" w:color="auto"/>
              </w:divBdr>
            </w:div>
            <w:div w:id="4176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606">
      <w:bodyDiv w:val="1"/>
      <w:marLeft w:val="0"/>
      <w:marRight w:val="0"/>
      <w:marTop w:val="0"/>
      <w:marBottom w:val="0"/>
      <w:divBdr>
        <w:top w:val="none" w:sz="0" w:space="0" w:color="auto"/>
        <w:left w:val="none" w:sz="0" w:space="0" w:color="auto"/>
        <w:bottom w:val="none" w:sz="0" w:space="0" w:color="auto"/>
        <w:right w:val="none" w:sz="0" w:space="0" w:color="auto"/>
      </w:divBdr>
      <w:divsChild>
        <w:div w:id="1862934929">
          <w:marLeft w:val="0"/>
          <w:marRight w:val="0"/>
          <w:marTop w:val="0"/>
          <w:marBottom w:val="0"/>
          <w:divBdr>
            <w:top w:val="none" w:sz="0" w:space="0" w:color="auto"/>
            <w:left w:val="none" w:sz="0" w:space="0" w:color="auto"/>
            <w:bottom w:val="none" w:sz="0" w:space="0" w:color="auto"/>
            <w:right w:val="none" w:sz="0" w:space="0" w:color="auto"/>
          </w:divBdr>
          <w:divsChild>
            <w:div w:id="2005816254">
              <w:marLeft w:val="0"/>
              <w:marRight w:val="0"/>
              <w:marTop w:val="0"/>
              <w:marBottom w:val="0"/>
              <w:divBdr>
                <w:top w:val="none" w:sz="0" w:space="0" w:color="auto"/>
                <w:left w:val="none" w:sz="0" w:space="0" w:color="auto"/>
                <w:bottom w:val="none" w:sz="0" w:space="0" w:color="auto"/>
                <w:right w:val="none" w:sz="0" w:space="0" w:color="auto"/>
              </w:divBdr>
            </w:div>
            <w:div w:id="943808461">
              <w:marLeft w:val="0"/>
              <w:marRight w:val="0"/>
              <w:marTop w:val="0"/>
              <w:marBottom w:val="0"/>
              <w:divBdr>
                <w:top w:val="none" w:sz="0" w:space="0" w:color="auto"/>
                <w:left w:val="none" w:sz="0" w:space="0" w:color="auto"/>
                <w:bottom w:val="none" w:sz="0" w:space="0" w:color="auto"/>
                <w:right w:val="none" w:sz="0" w:space="0" w:color="auto"/>
              </w:divBdr>
            </w:div>
            <w:div w:id="1715890035">
              <w:marLeft w:val="0"/>
              <w:marRight w:val="0"/>
              <w:marTop w:val="0"/>
              <w:marBottom w:val="0"/>
              <w:divBdr>
                <w:top w:val="none" w:sz="0" w:space="0" w:color="auto"/>
                <w:left w:val="none" w:sz="0" w:space="0" w:color="auto"/>
                <w:bottom w:val="none" w:sz="0" w:space="0" w:color="auto"/>
                <w:right w:val="none" w:sz="0" w:space="0" w:color="auto"/>
              </w:divBdr>
            </w:div>
            <w:div w:id="1089426215">
              <w:marLeft w:val="0"/>
              <w:marRight w:val="0"/>
              <w:marTop w:val="0"/>
              <w:marBottom w:val="0"/>
              <w:divBdr>
                <w:top w:val="none" w:sz="0" w:space="0" w:color="auto"/>
                <w:left w:val="none" w:sz="0" w:space="0" w:color="auto"/>
                <w:bottom w:val="none" w:sz="0" w:space="0" w:color="auto"/>
                <w:right w:val="none" w:sz="0" w:space="0" w:color="auto"/>
              </w:divBdr>
            </w:div>
            <w:div w:id="6642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9862">
      <w:bodyDiv w:val="1"/>
      <w:marLeft w:val="0"/>
      <w:marRight w:val="0"/>
      <w:marTop w:val="0"/>
      <w:marBottom w:val="0"/>
      <w:divBdr>
        <w:top w:val="none" w:sz="0" w:space="0" w:color="auto"/>
        <w:left w:val="none" w:sz="0" w:space="0" w:color="auto"/>
        <w:bottom w:val="none" w:sz="0" w:space="0" w:color="auto"/>
        <w:right w:val="none" w:sz="0" w:space="0" w:color="auto"/>
      </w:divBdr>
      <w:divsChild>
        <w:div w:id="1297027642">
          <w:marLeft w:val="0"/>
          <w:marRight w:val="0"/>
          <w:marTop w:val="0"/>
          <w:marBottom w:val="0"/>
          <w:divBdr>
            <w:top w:val="none" w:sz="0" w:space="0" w:color="auto"/>
            <w:left w:val="none" w:sz="0" w:space="0" w:color="auto"/>
            <w:bottom w:val="none" w:sz="0" w:space="0" w:color="auto"/>
            <w:right w:val="none" w:sz="0" w:space="0" w:color="auto"/>
          </w:divBdr>
          <w:divsChild>
            <w:div w:id="655763357">
              <w:marLeft w:val="0"/>
              <w:marRight w:val="0"/>
              <w:marTop w:val="0"/>
              <w:marBottom w:val="0"/>
              <w:divBdr>
                <w:top w:val="none" w:sz="0" w:space="0" w:color="auto"/>
                <w:left w:val="none" w:sz="0" w:space="0" w:color="auto"/>
                <w:bottom w:val="none" w:sz="0" w:space="0" w:color="auto"/>
                <w:right w:val="none" w:sz="0" w:space="0" w:color="auto"/>
              </w:divBdr>
            </w:div>
            <w:div w:id="966474742">
              <w:marLeft w:val="0"/>
              <w:marRight w:val="0"/>
              <w:marTop w:val="0"/>
              <w:marBottom w:val="0"/>
              <w:divBdr>
                <w:top w:val="none" w:sz="0" w:space="0" w:color="auto"/>
                <w:left w:val="none" w:sz="0" w:space="0" w:color="auto"/>
                <w:bottom w:val="none" w:sz="0" w:space="0" w:color="auto"/>
                <w:right w:val="none" w:sz="0" w:space="0" w:color="auto"/>
              </w:divBdr>
            </w:div>
            <w:div w:id="1924794302">
              <w:marLeft w:val="0"/>
              <w:marRight w:val="0"/>
              <w:marTop w:val="0"/>
              <w:marBottom w:val="0"/>
              <w:divBdr>
                <w:top w:val="none" w:sz="0" w:space="0" w:color="auto"/>
                <w:left w:val="none" w:sz="0" w:space="0" w:color="auto"/>
                <w:bottom w:val="none" w:sz="0" w:space="0" w:color="auto"/>
                <w:right w:val="none" w:sz="0" w:space="0" w:color="auto"/>
              </w:divBdr>
            </w:div>
            <w:div w:id="136071001">
              <w:marLeft w:val="0"/>
              <w:marRight w:val="0"/>
              <w:marTop w:val="0"/>
              <w:marBottom w:val="0"/>
              <w:divBdr>
                <w:top w:val="none" w:sz="0" w:space="0" w:color="auto"/>
                <w:left w:val="none" w:sz="0" w:space="0" w:color="auto"/>
                <w:bottom w:val="none" w:sz="0" w:space="0" w:color="auto"/>
                <w:right w:val="none" w:sz="0" w:space="0" w:color="auto"/>
              </w:divBdr>
            </w:div>
            <w:div w:id="8031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1802">
      <w:bodyDiv w:val="1"/>
      <w:marLeft w:val="0"/>
      <w:marRight w:val="0"/>
      <w:marTop w:val="0"/>
      <w:marBottom w:val="0"/>
      <w:divBdr>
        <w:top w:val="none" w:sz="0" w:space="0" w:color="auto"/>
        <w:left w:val="none" w:sz="0" w:space="0" w:color="auto"/>
        <w:bottom w:val="none" w:sz="0" w:space="0" w:color="auto"/>
        <w:right w:val="none" w:sz="0" w:space="0" w:color="auto"/>
      </w:divBdr>
      <w:divsChild>
        <w:div w:id="303657901">
          <w:marLeft w:val="0"/>
          <w:marRight w:val="0"/>
          <w:marTop w:val="0"/>
          <w:marBottom w:val="0"/>
          <w:divBdr>
            <w:top w:val="none" w:sz="0" w:space="0" w:color="auto"/>
            <w:left w:val="none" w:sz="0" w:space="0" w:color="auto"/>
            <w:bottom w:val="none" w:sz="0" w:space="0" w:color="auto"/>
            <w:right w:val="none" w:sz="0" w:space="0" w:color="auto"/>
          </w:divBdr>
          <w:divsChild>
            <w:div w:id="588541449">
              <w:marLeft w:val="0"/>
              <w:marRight w:val="0"/>
              <w:marTop w:val="0"/>
              <w:marBottom w:val="0"/>
              <w:divBdr>
                <w:top w:val="none" w:sz="0" w:space="0" w:color="auto"/>
                <w:left w:val="none" w:sz="0" w:space="0" w:color="auto"/>
                <w:bottom w:val="none" w:sz="0" w:space="0" w:color="auto"/>
                <w:right w:val="none" w:sz="0" w:space="0" w:color="auto"/>
              </w:divBdr>
            </w:div>
            <w:div w:id="1973171409">
              <w:marLeft w:val="0"/>
              <w:marRight w:val="0"/>
              <w:marTop w:val="0"/>
              <w:marBottom w:val="0"/>
              <w:divBdr>
                <w:top w:val="none" w:sz="0" w:space="0" w:color="auto"/>
                <w:left w:val="none" w:sz="0" w:space="0" w:color="auto"/>
                <w:bottom w:val="none" w:sz="0" w:space="0" w:color="auto"/>
                <w:right w:val="none" w:sz="0" w:space="0" w:color="auto"/>
              </w:divBdr>
            </w:div>
            <w:div w:id="1334720399">
              <w:marLeft w:val="0"/>
              <w:marRight w:val="0"/>
              <w:marTop w:val="0"/>
              <w:marBottom w:val="0"/>
              <w:divBdr>
                <w:top w:val="none" w:sz="0" w:space="0" w:color="auto"/>
                <w:left w:val="none" w:sz="0" w:space="0" w:color="auto"/>
                <w:bottom w:val="none" w:sz="0" w:space="0" w:color="auto"/>
                <w:right w:val="none" w:sz="0" w:space="0" w:color="auto"/>
              </w:divBdr>
            </w:div>
            <w:div w:id="291643790">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5787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5536">
      <w:bodyDiv w:val="1"/>
      <w:marLeft w:val="0"/>
      <w:marRight w:val="0"/>
      <w:marTop w:val="0"/>
      <w:marBottom w:val="0"/>
      <w:divBdr>
        <w:top w:val="none" w:sz="0" w:space="0" w:color="auto"/>
        <w:left w:val="none" w:sz="0" w:space="0" w:color="auto"/>
        <w:bottom w:val="none" w:sz="0" w:space="0" w:color="auto"/>
        <w:right w:val="none" w:sz="0" w:space="0" w:color="auto"/>
      </w:divBdr>
      <w:divsChild>
        <w:div w:id="977417622">
          <w:marLeft w:val="0"/>
          <w:marRight w:val="0"/>
          <w:marTop w:val="0"/>
          <w:marBottom w:val="0"/>
          <w:divBdr>
            <w:top w:val="none" w:sz="0" w:space="0" w:color="auto"/>
            <w:left w:val="none" w:sz="0" w:space="0" w:color="auto"/>
            <w:bottom w:val="none" w:sz="0" w:space="0" w:color="auto"/>
            <w:right w:val="none" w:sz="0" w:space="0" w:color="auto"/>
          </w:divBdr>
          <w:divsChild>
            <w:div w:id="807818029">
              <w:marLeft w:val="0"/>
              <w:marRight w:val="0"/>
              <w:marTop w:val="0"/>
              <w:marBottom w:val="0"/>
              <w:divBdr>
                <w:top w:val="none" w:sz="0" w:space="0" w:color="auto"/>
                <w:left w:val="none" w:sz="0" w:space="0" w:color="auto"/>
                <w:bottom w:val="none" w:sz="0" w:space="0" w:color="auto"/>
                <w:right w:val="none" w:sz="0" w:space="0" w:color="auto"/>
              </w:divBdr>
            </w:div>
            <w:div w:id="79640142">
              <w:marLeft w:val="0"/>
              <w:marRight w:val="0"/>
              <w:marTop w:val="0"/>
              <w:marBottom w:val="0"/>
              <w:divBdr>
                <w:top w:val="none" w:sz="0" w:space="0" w:color="auto"/>
                <w:left w:val="none" w:sz="0" w:space="0" w:color="auto"/>
                <w:bottom w:val="none" w:sz="0" w:space="0" w:color="auto"/>
                <w:right w:val="none" w:sz="0" w:space="0" w:color="auto"/>
              </w:divBdr>
            </w:div>
            <w:div w:id="1430930023">
              <w:marLeft w:val="0"/>
              <w:marRight w:val="0"/>
              <w:marTop w:val="0"/>
              <w:marBottom w:val="0"/>
              <w:divBdr>
                <w:top w:val="none" w:sz="0" w:space="0" w:color="auto"/>
                <w:left w:val="none" w:sz="0" w:space="0" w:color="auto"/>
                <w:bottom w:val="none" w:sz="0" w:space="0" w:color="auto"/>
                <w:right w:val="none" w:sz="0" w:space="0" w:color="auto"/>
              </w:divBdr>
            </w:div>
            <w:div w:id="2044208389">
              <w:marLeft w:val="0"/>
              <w:marRight w:val="0"/>
              <w:marTop w:val="0"/>
              <w:marBottom w:val="0"/>
              <w:divBdr>
                <w:top w:val="none" w:sz="0" w:space="0" w:color="auto"/>
                <w:left w:val="none" w:sz="0" w:space="0" w:color="auto"/>
                <w:bottom w:val="none" w:sz="0" w:space="0" w:color="auto"/>
                <w:right w:val="none" w:sz="0" w:space="0" w:color="auto"/>
              </w:divBdr>
            </w:div>
            <w:div w:id="10270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1626">
      <w:bodyDiv w:val="1"/>
      <w:marLeft w:val="0"/>
      <w:marRight w:val="0"/>
      <w:marTop w:val="0"/>
      <w:marBottom w:val="0"/>
      <w:divBdr>
        <w:top w:val="none" w:sz="0" w:space="0" w:color="auto"/>
        <w:left w:val="none" w:sz="0" w:space="0" w:color="auto"/>
        <w:bottom w:val="none" w:sz="0" w:space="0" w:color="auto"/>
        <w:right w:val="none" w:sz="0" w:space="0" w:color="auto"/>
      </w:divBdr>
      <w:divsChild>
        <w:div w:id="218328281">
          <w:marLeft w:val="0"/>
          <w:marRight w:val="0"/>
          <w:marTop w:val="0"/>
          <w:marBottom w:val="0"/>
          <w:divBdr>
            <w:top w:val="none" w:sz="0" w:space="0" w:color="auto"/>
            <w:left w:val="none" w:sz="0" w:space="0" w:color="auto"/>
            <w:bottom w:val="none" w:sz="0" w:space="0" w:color="auto"/>
            <w:right w:val="none" w:sz="0" w:space="0" w:color="auto"/>
          </w:divBdr>
          <w:divsChild>
            <w:div w:id="1578588767">
              <w:marLeft w:val="0"/>
              <w:marRight w:val="0"/>
              <w:marTop w:val="0"/>
              <w:marBottom w:val="0"/>
              <w:divBdr>
                <w:top w:val="none" w:sz="0" w:space="0" w:color="auto"/>
                <w:left w:val="none" w:sz="0" w:space="0" w:color="auto"/>
                <w:bottom w:val="none" w:sz="0" w:space="0" w:color="auto"/>
                <w:right w:val="none" w:sz="0" w:space="0" w:color="auto"/>
              </w:divBdr>
            </w:div>
            <w:div w:id="255211054">
              <w:marLeft w:val="0"/>
              <w:marRight w:val="0"/>
              <w:marTop w:val="0"/>
              <w:marBottom w:val="0"/>
              <w:divBdr>
                <w:top w:val="none" w:sz="0" w:space="0" w:color="auto"/>
                <w:left w:val="none" w:sz="0" w:space="0" w:color="auto"/>
                <w:bottom w:val="none" w:sz="0" w:space="0" w:color="auto"/>
                <w:right w:val="none" w:sz="0" w:space="0" w:color="auto"/>
              </w:divBdr>
            </w:div>
            <w:div w:id="551304987">
              <w:marLeft w:val="0"/>
              <w:marRight w:val="0"/>
              <w:marTop w:val="0"/>
              <w:marBottom w:val="0"/>
              <w:divBdr>
                <w:top w:val="none" w:sz="0" w:space="0" w:color="auto"/>
                <w:left w:val="none" w:sz="0" w:space="0" w:color="auto"/>
                <w:bottom w:val="none" w:sz="0" w:space="0" w:color="auto"/>
                <w:right w:val="none" w:sz="0" w:space="0" w:color="auto"/>
              </w:divBdr>
            </w:div>
            <w:div w:id="231475073">
              <w:marLeft w:val="0"/>
              <w:marRight w:val="0"/>
              <w:marTop w:val="0"/>
              <w:marBottom w:val="0"/>
              <w:divBdr>
                <w:top w:val="none" w:sz="0" w:space="0" w:color="auto"/>
                <w:left w:val="none" w:sz="0" w:space="0" w:color="auto"/>
                <w:bottom w:val="none" w:sz="0" w:space="0" w:color="auto"/>
                <w:right w:val="none" w:sz="0" w:space="0" w:color="auto"/>
              </w:divBdr>
            </w:div>
            <w:div w:id="1939479357">
              <w:marLeft w:val="0"/>
              <w:marRight w:val="0"/>
              <w:marTop w:val="0"/>
              <w:marBottom w:val="0"/>
              <w:divBdr>
                <w:top w:val="none" w:sz="0" w:space="0" w:color="auto"/>
                <w:left w:val="none" w:sz="0" w:space="0" w:color="auto"/>
                <w:bottom w:val="none" w:sz="0" w:space="0" w:color="auto"/>
                <w:right w:val="none" w:sz="0" w:space="0" w:color="auto"/>
              </w:divBdr>
            </w:div>
            <w:div w:id="19035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3522">
      <w:bodyDiv w:val="1"/>
      <w:marLeft w:val="0"/>
      <w:marRight w:val="0"/>
      <w:marTop w:val="0"/>
      <w:marBottom w:val="0"/>
      <w:divBdr>
        <w:top w:val="none" w:sz="0" w:space="0" w:color="auto"/>
        <w:left w:val="none" w:sz="0" w:space="0" w:color="auto"/>
        <w:bottom w:val="none" w:sz="0" w:space="0" w:color="auto"/>
        <w:right w:val="none" w:sz="0" w:space="0" w:color="auto"/>
      </w:divBdr>
      <w:divsChild>
        <w:div w:id="1134370951">
          <w:marLeft w:val="0"/>
          <w:marRight w:val="0"/>
          <w:marTop w:val="0"/>
          <w:marBottom w:val="0"/>
          <w:divBdr>
            <w:top w:val="none" w:sz="0" w:space="0" w:color="auto"/>
            <w:left w:val="none" w:sz="0" w:space="0" w:color="auto"/>
            <w:bottom w:val="none" w:sz="0" w:space="0" w:color="auto"/>
            <w:right w:val="none" w:sz="0" w:space="0" w:color="auto"/>
          </w:divBdr>
          <w:divsChild>
            <w:div w:id="60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7325">
      <w:bodyDiv w:val="1"/>
      <w:marLeft w:val="0"/>
      <w:marRight w:val="0"/>
      <w:marTop w:val="0"/>
      <w:marBottom w:val="0"/>
      <w:divBdr>
        <w:top w:val="none" w:sz="0" w:space="0" w:color="auto"/>
        <w:left w:val="none" w:sz="0" w:space="0" w:color="auto"/>
        <w:bottom w:val="none" w:sz="0" w:space="0" w:color="auto"/>
        <w:right w:val="none" w:sz="0" w:space="0" w:color="auto"/>
      </w:divBdr>
      <w:divsChild>
        <w:div w:id="1477530479">
          <w:marLeft w:val="0"/>
          <w:marRight w:val="0"/>
          <w:marTop w:val="0"/>
          <w:marBottom w:val="0"/>
          <w:divBdr>
            <w:top w:val="none" w:sz="0" w:space="0" w:color="auto"/>
            <w:left w:val="none" w:sz="0" w:space="0" w:color="auto"/>
            <w:bottom w:val="none" w:sz="0" w:space="0" w:color="auto"/>
            <w:right w:val="none" w:sz="0" w:space="0" w:color="auto"/>
          </w:divBdr>
          <w:divsChild>
            <w:div w:id="502353690">
              <w:marLeft w:val="0"/>
              <w:marRight w:val="0"/>
              <w:marTop w:val="0"/>
              <w:marBottom w:val="0"/>
              <w:divBdr>
                <w:top w:val="none" w:sz="0" w:space="0" w:color="auto"/>
                <w:left w:val="none" w:sz="0" w:space="0" w:color="auto"/>
                <w:bottom w:val="none" w:sz="0" w:space="0" w:color="auto"/>
                <w:right w:val="none" w:sz="0" w:space="0" w:color="auto"/>
              </w:divBdr>
            </w:div>
            <w:div w:id="851646959">
              <w:marLeft w:val="0"/>
              <w:marRight w:val="0"/>
              <w:marTop w:val="0"/>
              <w:marBottom w:val="0"/>
              <w:divBdr>
                <w:top w:val="none" w:sz="0" w:space="0" w:color="auto"/>
                <w:left w:val="none" w:sz="0" w:space="0" w:color="auto"/>
                <w:bottom w:val="none" w:sz="0" w:space="0" w:color="auto"/>
                <w:right w:val="none" w:sz="0" w:space="0" w:color="auto"/>
              </w:divBdr>
            </w:div>
            <w:div w:id="71510353">
              <w:marLeft w:val="0"/>
              <w:marRight w:val="0"/>
              <w:marTop w:val="0"/>
              <w:marBottom w:val="0"/>
              <w:divBdr>
                <w:top w:val="none" w:sz="0" w:space="0" w:color="auto"/>
                <w:left w:val="none" w:sz="0" w:space="0" w:color="auto"/>
                <w:bottom w:val="none" w:sz="0" w:space="0" w:color="auto"/>
                <w:right w:val="none" w:sz="0" w:space="0" w:color="auto"/>
              </w:divBdr>
            </w:div>
            <w:div w:id="246691213">
              <w:marLeft w:val="0"/>
              <w:marRight w:val="0"/>
              <w:marTop w:val="0"/>
              <w:marBottom w:val="0"/>
              <w:divBdr>
                <w:top w:val="none" w:sz="0" w:space="0" w:color="auto"/>
                <w:left w:val="none" w:sz="0" w:space="0" w:color="auto"/>
                <w:bottom w:val="none" w:sz="0" w:space="0" w:color="auto"/>
                <w:right w:val="none" w:sz="0" w:space="0" w:color="auto"/>
              </w:divBdr>
            </w:div>
            <w:div w:id="1912545887">
              <w:marLeft w:val="0"/>
              <w:marRight w:val="0"/>
              <w:marTop w:val="0"/>
              <w:marBottom w:val="0"/>
              <w:divBdr>
                <w:top w:val="none" w:sz="0" w:space="0" w:color="auto"/>
                <w:left w:val="none" w:sz="0" w:space="0" w:color="auto"/>
                <w:bottom w:val="none" w:sz="0" w:space="0" w:color="auto"/>
                <w:right w:val="none" w:sz="0" w:space="0" w:color="auto"/>
              </w:divBdr>
            </w:div>
            <w:div w:id="841899794">
              <w:marLeft w:val="0"/>
              <w:marRight w:val="0"/>
              <w:marTop w:val="0"/>
              <w:marBottom w:val="0"/>
              <w:divBdr>
                <w:top w:val="none" w:sz="0" w:space="0" w:color="auto"/>
                <w:left w:val="none" w:sz="0" w:space="0" w:color="auto"/>
                <w:bottom w:val="none" w:sz="0" w:space="0" w:color="auto"/>
                <w:right w:val="none" w:sz="0" w:space="0" w:color="auto"/>
              </w:divBdr>
            </w:div>
            <w:div w:id="16783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30901">
      <w:bodyDiv w:val="1"/>
      <w:marLeft w:val="0"/>
      <w:marRight w:val="0"/>
      <w:marTop w:val="0"/>
      <w:marBottom w:val="0"/>
      <w:divBdr>
        <w:top w:val="none" w:sz="0" w:space="0" w:color="auto"/>
        <w:left w:val="none" w:sz="0" w:space="0" w:color="auto"/>
        <w:bottom w:val="none" w:sz="0" w:space="0" w:color="auto"/>
        <w:right w:val="none" w:sz="0" w:space="0" w:color="auto"/>
      </w:divBdr>
      <w:divsChild>
        <w:div w:id="14310706">
          <w:marLeft w:val="0"/>
          <w:marRight w:val="0"/>
          <w:marTop w:val="0"/>
          <w:marBottom w:val="0"/>
          <w:divBdr>
            <w:top w:val="none" w:sz="0" w:space="0" w:color="auto"/>
            <w:left w:val="none" w:sz="0" w:space="0" w:color="auto"/>
            <w:bottom w:val="none" w:sz="0" w:space="0" w:color="auto"/>
            <w:right w:val="none" w:sz="0" w:space="0" w:color="auto"/>
          </w:divBdr>
          <w:divsChild>
            <w:div w:id="1495992764">
              <w:marLeft w:val="0"/>
              <w:marRight w:val="0"/>
              <w:marTop w:val="0"/>
              <w:marBottom w:val="0"/>
              <w:divBdr>
                <w:top w:val="none" w:sz="0" w:space="0" w:color="auto"/>
                <w:left w:val="none" w:sz="0" w:space="0" w:color="auto"/>
                <w:bottom w:val="none" w:sz="0" w:space="0" w:color="auto"/>
                <w:right w:val="none" w:sz="0" w:space="0" w:color="auto"/>
              </w:divBdr>
            </w:div>
            <w:div w:id="141696131">
              <w:marLeft w:val="0"/>
              <w:marRight w:val="0"/>
              <w:marTop w:val="0"/>
              <w:marBottom w:val="0"/>
              <w:divBdr>
                <w:top w:val="none" w:sz="0" w:space="0" w:color="auto"/>
                <w:left w:val="none" w:sz="0" w:space="0" w:color="auto"/>
                <w:bottom w:val="none" w:sz="0" w:space="0" w:color="auto"/>
                <w:right w:val="none" w:sz="0" w:space="0" w:color="auto"/>
              </w:divBdr>
            </w:div>
            <w:div w:id="17234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060">
      <w:bodyDiv w:val="1"/>
      <w:marLeft w:val="0"/>
      <w:marRight w:val="0"/>
      <w:marTop w:val="0"/>
      <w:marBottom w:val="0"/>
      <w:divBdr>
        <w:top w:val="none" w:sz="0" w:space="0" w:color="auto"/>
        <w:left w:val="none" w:sz="0" w:space="0" w:color="auto"/>
        <w:bottom w:val="none" w:sz="0" w:space="0" w:color="auto"/>
        <w:right w:val="none" w:sz="0" w:space="0" w:color="auto"/>
      </w:divBdr>
      <w:divsChild>
        <w:div w:id="1041831700">
          <w:marLeft w:val="0"/>
          <w:marRight w:val="0"/>
          <w:marTop w:val="0"/>
          <w:marBottom w:val="0"/>
          <w:divBdr>
            <w:top w:val="none" w:sz="0" w:space="0" w:color="auto"/>
            <w:left w:val="none" w:sz="0" w:space="0" w:color="auto"/>
            <w:bottom w:val="none" w:sz="0" w:space="0" w:color="auto"/>
            <w:right w:val="none" w:sz="0" w:space="0" w:color="auto"/>
          </w:divBdr>
          <w:divsChild>
            <w:div w:id="1292443120">
              <w:marLeft w:val="0"/>
              <w:marRight w:val="0"/>
              <w:marTop w:val="0"/>
              <w:marBottom w:val="0"/>
              <w:divBdr>
                <w:top w:val="none" w:sz="0" w:space="0" w:color="auto"/>
                <w:left w:val="none" w:sz="0" w:space="0" w:color="auto"/>
                <w:bottom w:val="none" w:sz="0" w:space="0" w:color="auto"/>
                <w:right w:val="none" w:sz="0" w:space="0" w:color="auto"/>
              </w:divBdr>
            </w:div>
            <w:div w:id="379062747">
              <w:marLeft w:val="0"/>
              <w:marRight w:val="0"/>
              <w:marTop w:val="0"/>
              <w:marBottom w:val="0"/>
              <w:divBdr>
                <w:top w:val="none" w:sz="0" w:space="0" w:color="auto"/>
                <w:left w:val="none" w:sz="0" w:space="0" w:color="auto"/>
                <w:bottom w:val="none" w:sz="0" w:space="0" w:color="auto"/>
                <w:right w:val="none" w:sz="0" w:space="0" w:color="auto"/>
              </w:divBdr>
            </w:div>
            <w:div w:id="558983060">
              <w:marLeft w:val="0"/>
              <w:marRight w:val="0"/>
              <w:marTop w:val="0"/>
              <w:marBottom w:val="0"/>
              <w:divBdr>
                <w:top w:val="none" w:sz="0" w:space="0" w:color="auto"/>
                <w:left w:val="none" w:sz="0" w:space="0" w:color="auto"/>
                <w:bottom w:val="none" w:sz="0" w:space="0" w:color="auto"/>
                <w:right w:val="none" w:sz="0" w:space="0" w:color="auto"/>
              </w:divBdr>
            </w:div>
            <w:div w:id="953026468">
              <w:marLeft w:val="0"/>
              <w:marRight w:val="0"/>
              <w:marTop w:val="0"/>
              <w:marBottom w:val="0"/>
              <w:divBdr>
                <w:top w:val="none" w:sz="0" w:space="0" w:color="auto"/>
                <w:left w:val="none" w:sz="0" w:space="0" w:color="auto"/>
                <w:bottom w:val="none" w:sz="0" w:space="0" w:color="auto"/>
                <w:right w:val="none" w:sz="0" w:space="0" w:color="auto"/>
              </w:divBdr>
            </w:div>
            <w:div w:id="467091491">
              <w:marLeft w:val="0"/>
              <w:marRight w:val="0"/>
              <w:marTop w:val="0"/>
              <w:marBottom w:val="0"/>
              <w:divBdr>
                <w:top w:val="none" w:sz="0" w:space="0" w:color="auto"/>
                <w:left w:val="none" w:sz="0" w:space="0" w:color="auto"/>
                <w:bottom w:val="none" w:sz="0" w:space="0" w:color="auto"/>
                <w:right w:val="none" w:sz="0" w:space="0" w:color="auto"/>
              </w:divBdr>
            </w:div>
            <w:div w:id="161549568">
              <w:marLeft w:val="0"/>
              <w:marRight w:val="0"/>
              <w:marTop w:val="0"/>
              <w:marBottom w:val="0"/>
              <w:divBdr>
                <w:top w:val="none" w:sz="0" w:space="0" w:color="auto"/>
                <w:left w:val="none" w:sz="0" w:space="0" w:color="auto"/>
                <w:bottom w:val="none" w:sz="0" w:space="0" w:color="auto"/>
                <w:right w:val="none" w:sz="0" w:space="0" w:color="auto"/>
              </w:divBdr>
            </w:div>
            <w:div w:id="1258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369">
      <w:bodyDiv w:val="1"/>
      <w:marLeft w:val="0"/>
      <w:marRight w:val="0"/>
      <w:marTop w:val="0"/>
      <w:marBottom w:val="0"/>
      <w:divBdr>
        <w:top w:val="none" w:sz="0" w:space="0" w:color="auto"/>
        <w:left w:val="none" w:sz="0" w:space="0" w:color="auto"/>
        <w:bottom w:val="none" w:sz="0" w:space="0" w:color="auto"/>
        <w:right w:val="none" w:sz="0" w:space="0" w:color="auto"/>
      </w:divBdr>
      <w:divsChild>
        <w:div w:id="1121462488">
          <w:marLeft w:val="0"/>
          <w:marRight w:val="0"/>
          <w:marTop w:val="0"/>
          <w:marBottom w:val="0"/>
          <w:divBdr>
            <w:top w:val="none" w:sz="0" w:space="0" w:color="auto"/>
            <w:left w:val="none" w:sz="0" w:space="0" w:color="auto"/>
            <w:bottom w:val="none" w:sz="0" w:space="0" w:color="auto"/>
            <w:right w:val="none" w:sz="0" w:space="0" w:color="auto"/>
          </w:divBdr>
          <w:divsChild>
            <w:div w:id="1371416246">
              <w:marLeft w:val="0"/>
              <w:marRight w:val="0"/>
              <w:marTop w:val="0"/>
              <w:marBottom w:val="0"/>
              <w:divBdr>
                <w:top w:val="none" w:sz="0" w:space="0" w:color="auto"/>
                <w:left w:val="none" w:sz="0" w:space="0" w:color="auto"/>
                <w:bottom w:val="none" w:sz="0" w:space="0" w:color="auto"/>
                <w:right w:val="none" w:sz="0" w:space="0" w:color="auto"/>
              </w:divBdr>
            </w:div>
            <w:div w:id="517308394">
              <w:marLeft w:val="0"/>
              <w:marRight w:val="0"/>
              <w:marTop w:val="0"/>
              <w:marBottom w:val="0"/>
              <w:divBdr>
                <w:top w:val="none" w:sz="0" w:space="0" w:color="auto"/>
                <w:left w:val="none" w:sz="0" w:space="0" w:color="auto"/>
                <w:bottom w:val="none" w:sz="0" w:space="0" w:color="auto"/>
                <w:right w:val="none" w:sz="0" w:space="0" w:color="auto"/>
              </w:divBdr>
            </w:div>
            <w:div w:id="1389839757">
              <w:marLeft w:val="0"/>
              <w:marRight w:val="0"/>
              <w:marTop w:val="0"/>
              <w:marBottom w:val="0"/>
              <w:divBdr>
                <w:top w:val="none" w:sz="0" w:space="0" w:color="auto"/>
                <w:left w:val="none" w:sz="0" w:space="0" w:color="auto"/>
                <w:bottom w:val="none" w:sz="0" w:space="0" w:color="auto"/>
                <w:right w:val="none" w:sz="0" w:space="0" w:color="auto"/>
              </w:divBdr>
            </w:div>
            <w:div w:id="13171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40172">
      <w:bodyDiv w:val="1"/>
      <w:marLeft w:val="0"/>
      <w:marRight w:val="0"/>
      <w:marTop w:val="0"/>
      <w:marBottom w:val="0"/>
      <w:divBdr>
        <w:top w:val="none" w:sz="0" w:space="0" w:color="auto"/>
        <w:left w:val="none" w:sz="0" w:space="0" w:color="auto"/>
        <w:bottom w:val="none" w:sz="0" w:space="0" w:color="auto"/>
        <w:right w:val="none" w:sz="0" w:space="0" w:color="auto"/>
      </w:divBdr>
      <w:divsChild>
        <w:div w:id="505244035">
          <w:marLeft w:val="0"/>
          <w:marRight w:val="0"/>
          <w:marTop w:val="0"/>
          <w:marBottom w:val="0"/>
          <w:divBdr>
            <w:top w:val="none" w:sz="0" w:space="0" w:color="auto"/>
            <w:left w:val="none" w:sz="0" w:space="0" w:color="auto"/>
            <w:bottom w:val="none" w:sz="0" w:space="0" w:color="auto"/>
            <w:right w:val="none" w:sz="0" w:space="0" w:color="auto"/>
          </w:divBdr>
          <w:divsChild>
            <w:div w:id="707610523">
              <w:marLeft w:val="0"/>
              <w:marRight w:val="0"/>
              <w:marTop w:val="0"/>
              <w:marBottom w:val="0"/>
              <w:divBdr>
                <w:top w:val="none" w:sz="0" w:space="0" w:color="auto"/>
                <w:left w:val="none" w:sz="0" w:space="0" w:color="auto"/>
                <w:bottom w:val="none" w:sz="0" w:space="0" w:color="auto"/>
                <w:right w:val="none" w:sz="0" w:space="0" w:color="auto"/>
              </w:divBdr>
            </w:div>
            <w:div w:id="346519051">
              <w:marLeft w:val="0"/>
              <w:marRight w:val="0"/>
              <w:marTop w:val="0"/>
              <w:marBottom w:val="0"/>
              <w:divBdr>
                <w:top w:val="none" w:sz="0" w:space="0" w:color="auto"/>
                <w:left w:val="none" w:sz="0" w:space="0" w:color="auto"/>
                <w:bottom w:val="none" w:sz="0" w:space="0" w:color="auto"/>
                <w:right w:val="none" w:sz="0" w:space="0" w:color="auto"/>
              </w:divBdr>
            </w:div>
            <w:div w:id="640842162">
              <w:marLeft w:val="0"/>
              <w:marRight w:val="0"/>
              <w:marTop w:val="0"/>
              <w:marBottom w:val="0"/>
              <w:divBdr>
                <w:top w:val="none" w:sz="0" w:space="0" w:color="auto"/>
                <w:left w:val="none" w:sz="0" w:space="0" w:color="auto"/>
                <w:bottom w:val="none" w:sz="0" w:space="0" w:color="auto"/>
                <w:right w:val="none" w:sz="0" w:space="0" w:color="auto"/>
              </w:divBdr>
            </w:div>
            <w:div w:id="1314793764">
              <w:marLeft w:val="0"/>
              <w:marRight w:val="0"/>
              <w:marTop w:val="0"/>
              <w:marBottom w:val="0"/>
              <w:divBdr>
                <w:top w:val="none" w:sz="0" w:space="0" w:color="auto"/>
                <w:left w:val="none" w:sz="0" w:space="0" w:color="auto"/>
                <w:bottom w:val="none" w:sz="0" w:space="0" w:color="auto"/>
                <w:right w:val="none" w:sz="0" w:space="0" w:color="auto"/>
              </w:divBdr>
            </w:div>
            <w:div w:id="14958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648">
      <w:bodyDiv w:val="1"/>
      <w:marLeft w:val="0"/>
      <w:marRight w:val="0"/>
      <w:marTop w:val="0"/>
      <w:marBottom w:val="0"/>
      <w:divBdr>
        <w:top w:val="none" w:sz="0" w:space="0" w:color="auto"/>
        <w:left w:val="none" w:sz="0" w:space="0" w:color="auto"/>
        <w:bottom w:val="none" w:sz="0" w:space="0" w:color="auto"/>
        <w:right w:val="none" w:sz="0" w:space="0" w:color="auto"/>
      </w:divBdr>
      <w:divsChild>
        <w:div w:id="952058317">
          <w:marLeft w:val="0"/>
          <w:marRight w:val="0"/>
          <w:marTop w:val="0"/>
          <w:marBottom w:val="0"/>
          <w:divBdr>
            <w:top w:val="none" w:sz="0" w:space="0" w:color="auto"/>
            <w:left w:val="none" w:sz="0" w:space="0" w:color="auto"/>
            <w:bottom w:val="none" w:sz="0" w:space="0" w:color="auto"/>
            <w:right w:val="none" w:sz="0" w:space="0" w:color="auto"/>
          </w:divBdr>
          <w:divsChild>
            <w:div w:id="54670599">
              <w:marLeft w:val="0"/>
              <w:marRight w:val="0"/>
              <w:marTop w:val="0"/>
              <w:marBottom w:val="0"/>
              <w:divBdr>
                <w:top w:val="none" w:sz="0" w:space="0" w:color="auto"/>
                <w:left w:val="none" w:sz="0" w:space="0" w:color="auto"/>
                <w:bottom w:val="none" w:sz="0" w:space="0" w:color="auto"/>
                <w:right w:val="none" w:sz="0" w:space="0" w:color="auto"/>
              </w:divBdr>
            </w:div>
            <w:div w:id="1586377092">
              <w:marLeft w:val="0"/>
              <w:marRight w:val="0"/>
              <w:marTop w:val="0"/>
              <w:marBottom w:val="0"/>
              <w:divBdr>
                <w:top w:val="none" w:sz="0" w:space="0" w:color="auto"/>
                <w:left w:val="none" w:sz="0" w:space="0" w:color="auto"/>
                <w:bottom w:val="none" w:sz="0" w:space="0" w:color="auto"/>
                <w:right w:val="none" w:sz="0" w:space="0" w:color="auto"/>
              </w:divBdr>
            </w:div>
            <w:div w:id="674386690">
              <w:marLeft w:val="0"/>
              <w:marRight w:val="0"/>
              <w:marTop w:val="0"/>
              <w:marBottom w:val="0"/>
              <w:divBdr>
                <w:top w:val="none" w:sz="0" w:space="0" w:color="auto"/>
                <w:left w:val="none" w:sz="0" w:space="0" w:color="auto"/>
                <w:bottom w:val="none" w:sz="0" w:space="0" w:color="auto"/>
                <w:right w:val="none" w:sz="0" w:space="0" w:color="auto"/>
              </w:divBdr>
            </w:div>
            <w:div w:id="658000894">
              <w:marLeft w:val="0"/>
              <w:marRight w:val="0"/>
              <w:marTop w:val="0"/>
              <w:marBottom w:val="0"/>
              <w:divBdr>
                <w:top w:val="none" w:sz="0" w:space="0" w:color="auto"/>
                <w:left w:val="none" w:sz="0" w:space="0" w:color="auto"/>
                <w:bottom w:val="none" w:sz="0" w:space="0" w:color="auto"/>
                <w:right w:val="none" w:sz="0" w:space="0" w:color="auto"/>
              </w:divBdr>
            </w:div>
            <w:div w:id="1975940483">
              <w:marLeft w:val="0"/>
              <w:marRight w:val="0"/>
              <w:marTop w:val="0"/>
              <w:marBottom w:val="0"/>
              <w:divBdr>
                <w:top w:val="none" w:sz="0" w:space="0" w:color="auto"/>
                <w:left w:val="none" w:sz="0" w:space="0" w:color="auto"/>
                <w:bottom w:val="none" w:sz="0" w:space="0" w:color="auto"/>
                <w:right w:val="none" w:sz="0" w:space="0" w:color="auto"/>
              </w:divBdr>
            </w:div>
            <w:div w:id="1144857288">
              <w:marLeft w:val="0"/>
              <w:marRight w:val="0"/>
              <w:marTop w:val="0"/>
              <w:marBottom w:val="0"/>
              <w:divBdr>
                <w:top w:val="none" w:sz="0" w:space="0" w:color="auto"/>
                <w:left w:val="none" w:sz="0" w:space="0" w:color="auto"/>
                <w:bottom w:val="none" w:sz="0" w:space="0" w:color="auto"/>
                <w:right w:val="none" w:sz="0" w:space="0" w:color="auto"/>
              </w:divBdr>
            </w:div>
            <w:div w:id="2012218898">
              <w:marLeft w:val="0"/>
              <w:marRight w:val="0"/>
              <w:marTop w:val="0"/>
              <w:marBottom w:val="0"/>
              <w:divBdr>
                <w:top w:val="none" w:sz="0" w:space="0" w:color="auto"/>
                <w:left w:val="none" w:sz="0" w:space="0" w:color="auto"/>
                <w:bottom w:val="none" w:sz="0" w:space="0" w:color="auto"/>
                <w:right w:val="none" w:sz="0" w:space="0" w:color="auto"/>
              </w:divBdr>
            </w:div>
            <w:div w:id="1944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263">
      <w:bodyDiv w:val="1"/>
      <w:marLeft w:val="0"/>
      <w:marRight w:val="0"/>
      <w:marTop w:val="0"/>
      <w:marBottom w:val="0"/>
      <w:divBdr>
        <w:top w:val="none" w:sz="0" w:space="0" w:color="auto"/>
        <w:left w:val="none" w:sz="0" w:space="0" w:color="auto"/>
        <w:bottom w:val="none" w:sz="0" w:space="0" w:color="auto"/>
        <w:right w:val="none" w:sz="0" w:space="0" w:color="auto"/>
      </w:divBdr>
      <w:divsChild>
        <w:div w:id="94178378">
          <w:marLeft w:val="0"/>
          <w:marRight w:val="0"/>
          <w:marTop w:val="0"/>
          <w:marBottom w:val="0"/>
          <w:divBdr>
            <w:top w:val="none" w:sz="0" w:space="0" w:color="auto"/>
            <w:left w:val="none" w:sz="0" w:space="0" w:color="auto"/>
            <w:bottom w:val="none" w:sz="0" w:space="0" w:color="auto"/>
            <w:right w:val="none" w:sz="0" w:space="0" w:color="auto"/>
          </w:divBdr>
          <w:divsChild>
            <w:div w:id="414983245">
              <w:marLeft w:val="0"/>
              <w:marRight w:val="0"/>
              <w:marTop w:val="0"/>
              <w:marBottom w:val="0"/>
              <w:divBdr>
                <w:top w:val="none" w:sz="0" w:space="0" w:color="auto"/>
                <w:left w:val="none" w:sz="0" w:space="0" w:color="auto"/>
                <w:bottom w:val="none" w:sz="0" w:space="0" w:color="auto"/>
                <w:right w:val="none" w:sz="0" w:space="0" w:color="auto"/>
              </w:divBdr>
            </w:div>
            <w:div w:id="972173801">
              <w:marLeft w:val="0"/>
              <w:marRight w:val="0"/>
              <w:marTop w:val="0"/>
              <w:marBottom w:val="0"/>
              <w:divBdr>
                <w:top w:val="none" w:sz="0" w:space="0" w:color="auto"/>
                <w:left w:val="none" w:sz="0" w:space="0" w:color="auto"/>
                <w:bottom w:val="none" w:sz="0" w:space="0" w:color="auto"/>
                <w:right w:val="none" w:sz="0" w:space="0" w:color="auto"/>
              </w:divBdr>
            </w:div>
            <w:div w:id="1503593696">
              <w:marLeft w:val="0"/>
              <w:marRight w:val="0"/>
              <w:marTop w:val="0"/>
              <w:marBottom w:val="0"/>
              <w:divBdr>
                <w:top w:val="none" w:sz="0" w:space="0" w:color="auto"/>
                <w:left w:val="none" w:sz="0" w:space="0" w:color="auto"/>
                <w:bottom w:val="none" w:sz="0" w:space="0" w:color="auto"/>
                <w:right w:val="none" w:sz="0" w:space="0" w:color="auto"/>
              </w:divBdr>
            </w:div>
            <w:div w:id="219638290">
              <w:marLeft w:val="0"/>
              <w:marRight w:val="0"/>
              <w:marTop w:val="0"/>
              <w:marBottom w:val="0"/>
              <w:divBdr>
                <w:top w:val="none" w:sz="0" w:space="0" w:color="auto"/>
                <w:left w:val="none" w:sz="0" w:space="0" w:color="auto"/>
                <w:bottom w:val="none" w:sz="0" w:space="0" w:color="auto"/>
                <w:right w:val="none" w:sz="0" w:space="0" w:color="auto"/>
              </w:divBdr>
            </w:div>
            <w:div w:id="16152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292">
      <w:bodyDiv w:val="1"/>
      <w:marLeft w:val="0"/>
      <w:marRight w:val="0"/>
      <w:marTop w:val="0"/>
      <w:marBottom w:val="0"/>
      <w:divBdr>
        <w:top w:val="none" w:sz="0" w:space="0" w:color="auto"/>
        <w:left w:val="none" w:sz="0" w:space="0" w:color="auto"/>
        <w:bottom w:val="none" w:sz="0" w:space="0" w:color="auto"/>
        <w:right w:val="none" w:sz="0" w:space="0" w:color="auto"/>
      </w:divBdr>
      <w:divsChild>
        <w:div w:id="463431733">
          <w:marLeft w:val="0"/>
          <w:marRight w:val="0"/>
          <w:marTop w:val="0"/>
          <w:marBottom w:val="0"/>
          <w:divBdr>
            <w:top w:val="none" w:sz="0" w:space="0" w:color="auto"/>
            <w:left w:val="none" w:sz="0" w:space="0" w:color="auto"/>
            <w:bottom w:val="none" w:sz="0" w:space="0" w:color="auto"/>
            <w:right w:val="none" w:sz="0" w:space="0" w:color="auto"/>
          </w:divBdr>
          <w:divsChild>
            <w:div w:id="1394160447">
              <w:marLeft w:val="0"/>
              <w:marRight w:val="0"/>
              <w:marTop w:val="0"/>
              <w:marBottom w:val="0"/>
              <w:divBdr>
                <w:top w:val="none" w:sz="0" w:space="0" w:color="auto"/>
                <w:left w:val="none" w:sz="0" w:space="0" w:color="auto"/>
                <w:bottom w:val="none" w:sz="0" w:space="0" w:color="auto"/>
                <w:right w:val="none" w:sz="0" w:space="0" w:color="auto"/>
              </w:divBdr>
            </w:div>
            <w:div w:id="269050866">
              <w:marLeft w:val="0"/>
              <w:marRight w:val="0"/>
              <w:marTop w:val="0"/>
              <w:marBottom w:val="0"/>
              <w:divBdr>
                <w:top w:val="none" w:sz="0" w:space="0" w:color="auto"/>
                <w:left w:val="none" w:sz="0" w:space="0" w:color="auto"/>
                <w:bottom w:val="none" w:sz="0" w:space="0" w:color="auto"/>
                <w:right w:val="none" w:sz="0" w:space="0" w:color="auto"/>
              </w:divBdr>
            </w:div>
            <w:div w:id="1831215309">
              <w:marLeft w:val="0"/>
              <w:marRight w:val="0"/>
              <w:marTop w:val="0"/>
              <w:marBottom w:val="0"/>
              <w:divBdr>
                <w:top w:val="none" w:sz="0" w:space="0" w:color="auto"/>
                <w:left w:val="none" w:sz="0" w:space="0" w:color="auto"/>
                <w:bottom w:val="none" w:sz="0" w:space="0" w:color="auto"/>
                <w:right w:val="none" w:sz="0" w:space="0" w:color="auto"/>
              </w:divBdr>
            </w:div>
            <w:div w:id="1892158044">
              <w:marLeft w:val="0"/>
              <w:marRight w:val="0"/>
              <w:marTop w:val="0"/>
              <w:marBottom w:val="0"/>
              <w:divBdr>
                <w:top w:val="none" w:sz="0" w:space="0" w:color="auto"/>
                <w:left w:val="none" w:sz="0" w:space="0" w:color="auto"/>
                <w:bottom w:val="none" w:sz="0" w:space="0" w:color="auto"/>
                <w:right w:val="none" w:sz="0" w:space="0" w:color="auto"/>
              </w:divBdr>
            </w:div>
            <w:div w:id="1987586464">
              <w:marLeft w:val="0"/>
              <w:marRight w:val="0"/>
              <w:marTop w:val="0"/>
              <w:marBottom w:val="0"/>
              <w:divBdr>
                <w:top w:val="none" w:sz="0" w:space="0" w:color="auto"/>
                <w:left w:val="none" w:sz="0" w:space="0" w:color="auto"/>
                <w:bottom w:val="none" w:sz="0" w:space="0" w:color="auto"/>
                <w:right w:val="none" w:sz="0" w:space="0" w:color="auto"/>
              </w:divBdr>
            </w:div>
            <w:div w:id="1812939903">
              <w:marLeft w:val="0"/>
              <w:marRight w:val="0"/>
              <w:marTop w:val="0"/>
              <w:marBottom w:val="0"/>
              <w:divBdr>
                <w:top w:val="none" w:sz="0" w:space="0" w:color="auto"/>
                <w:left w:val="none" w:sz="0" w:space="0" w:color="auto"/>
                <w:bottom w:val="none" w:sz="0" w:space="0" w:color="auto"/>
                <w:right w:val="none" w:sz="0" w:space="0" w:color="auto"/>
              </w:divBdr>
            </w:div>
            <w:div w:id="13279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30">
      <w:bodyDiv w:val="1"/>
      <w:marLeft w:val="0"/>
      <w:marRight w:val="0"/>
      <w:marTop w:val="0"/>
      <w:marBottom w:val="0"/>
      <w:divBdr>
        <w:top w:val="none" w:sz="0" w:space="0" w:color="auto"/>
        <w:left w:val="none" w:sz="0" w:space="0" w:color="auto"/>
        <w:bottom w:val="none" w:sz="0" w:space="0" w:color="auto"/>
        <w:right w:val="none" w:sz="0" w:space="0" w:color="auto"/>
      </w:divBdr>
      <w:divsChild>
        <w:div w:id="1027829143">
          <w:marLeft w:val="0"/>
          <w:marRight w:val="0"/>
          <w:marTop w:val="0"/>
          <w:marBottom w:val="0"/>
          <w:divBdr>
            <w:top w:val="none" w:sz="0" w:space="0" w:color="auto"/>
            <w:left w:val="none" w:sz="0" w:space="0" w:color="auto"/>
            <w:bottom w:val="none" w:sz="0" w:space="0" w:color="auto"/>
            <w:right w:val="none" w:sz="0" w:space="0" w:color="auto"/>
          </w:divBdr>
          <w:divsChild>
            <w:div w:id="1966735800">
              <w:marLeft w:val="0"/>
              <w:marRight w:val="0"/>
              <w:marTop w:val="0"/>
              <w:marBottom w:val="0"/>
              <w:divBdr>
                <w:top w:val="none" w:sz="0" w:space="0" w:color="auto"/>
                <w:left w:val="none" w:sz="0" w:space="0" w:color="auto"/>
                <w:bottom w:val="none" w:sz="0" w:space="0" w:color="auto"/>
                <w:right w:val="none" w:sz="0" w:space="0" w:color="auto"/>
              </w:divBdr>
            </w:div>
            <w:div w:id="188957653">
              <w:marLeft w:val="0"/>
              <w:marRight w:val="0"/>
              <w:marTop w:val="0"/>
              <w:marBottom w:val="0"/>
              <w:divBdr>
                <w:top w:val="none" w:sz="0" w:space="0" w:color="auto"/>
                <w:left w:val="none" w:sz="0" w:space="0" w:color="auto"/>
                <w:bottom w:val="none" w:sz="0" w:space="0" w:color="auto"/>
                <w:right w:val="none" w:sz="0" w:space="0" w:color="auto"/>
              </w:divBdr>
            </w:div>
            <w:div w:id="1699164315">
              <w:marLeft w:val="0"/>
              <w:marRight w:val="0"/>
              <w:marTop w:val="0"/>
              <w:marBottom w:val="0"/>
              <w:divBdr>
                <w:top w:val="none" w:sz="0" w:space="0" w:color="auto"/>
                <w:left w:val="none" w:sz="0" w:space="0" w:color="auto"/>
                <w:bottom w:val="none" w:sz="0" w:space="0" w:color="auto"/>
                <w:right w:val="none" w:sz="0" w:space="0" w:color="auto"/>
              </w:divBdr>
            </w:div>
            <w:div w:id="803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192">
      <w:bodyDiv w:val="1"/>
      <w:marLeft w:val="0"/>
      <w:marRight w:val="0"/>
      <w:marTop w:val="0"/>
      <w:marBottom w:val="0"/>
      <w:divBdr>
        <w:top w:val="none" w:sz="0" w:space="0" w:color="auto"/>
        <w:left w:val="none" w:sz="0" w:space="0" w:color="auto"/>
        <w:bottom w:val="none" w:sz="0" w:space="0" w:color="auto"/>
        <w:right w:val="none" w:sz="0" w:space="0" w:color="auto"/>
      </w:divBdr>
      <w:divsChild>
        <w:div w:id="2121140191">
          <w:marLeft w:val="0"/>
          <w:marRight w:val="0"/>
          <w:marTop w:val="0"/>
          <w:marBottom w:val="0"/>
          <w:divBdr>
            <w:top w:val="none" w:sz="0" w:space="0" w:color="auto"/>
            <w:left w:val="none" w:sz="0" w:space="0" w:color="auto"/>
            <w:bottom w:val="none" w:sz="0" w:space="0" w:color="auto"/>
            <w:right w:val="none" w:sz="0" w:space="0" w:color="auto"/>
          </w:divBdr>
          <w:divsChild>
            <w:div w:id="1662077951">
              <w:marLeft w:val="0"/>
              <w:marRight w:val="0"/>
              <w:marTop w:val="0"/>
              <w:marBottom w:val="0"/>
              <w:divBdr>
                <w:top w:val="none" w:sz="0" w:space="0" w:color="auto"/>
                <w:left w:val="none" w:sz="0" w:space="0" w:color="auto"/>
                <w:bottom w:val="none" w:sz="0" w:space="0" w:color="auto"/>
                <w:right w:val="none" w:sz="0" w:space="0" w:color="auto"/>
              </w:divBdr>
            </w:div>
            <w:div w:id="462961471">
              <w:marLeft w:val="0"/>
              <w:marRight w:val="0"/>
              <w:marTop w:val="0"/>
              <w:marBottom w:val="0"/>
              <w:divBdr>
                <w:top w:val="none" w:sz="0" w:space="0" w:color="auto"/>
                <w:left w:val="none" w:sz="0" w:space="0" w:color="auto"/>
                <w:bottom w:val="none" w:sz="0" w:space="0" w:color="auto"/>
                <w:right w:val="none" w:sz="0" w:space="0" w:color="auto"/>
              </w:divBdr>
            </w:div>
            <w:div w:id="2020698954">
              <w:marLeft w:val="0"/>
              <w:marRight w:val="0"/>
              <w:marTop w:val="0"/>
              <w:marBottom w:val="0"/>
              <w:divBdr>
                <w:top w:val="none" w:sz="0" w:space="0" w:color="auto"/>
                <w:left w:val="none" w:sz="0" w:space="0" w:color="auto"/>
                <w:bottom w:val="none" w:sz="0" w:space="0" w:color="auto"/>
                <w:right w:val="none" w:sz="0" w:space="0" w:color="auto"/>
              </w:divBdr>
            </w:div>
            <w:div w:id="754521764">
              <w:marLeft w:val="0"/>
              <w:marRight w:val="0"/>
              <w:marTop w:val="0"/>
              <w:marBottom w:val="0"/>
              <w:divBdr>
                <w:top w:val="none" w:sz="0" w:space="0" w:color="auto"/>
                <w:left w:val="none" w:sz="0" w:space="0" w:color="auto"/>
                <w:bottom w:val="none" w:sz="0" w:space="0" w:color="auto"/>
                <w:right w:val="none" w:sz="0" w:space="0" w:color="auto"/>
              </w:divBdr>
            </w:div>
            <w:div w:id="297148412">
              <w:marLeft w:val="0"/>
              <w:marRight w:val="0"/>
              <w:marTop w:val="0"/>
              <w:marBottom w:val="0"/>
              <w:divBdr>
                <w:top w:val="none" w:sz="0" w:space="0" w:color="auto"/>
                <w:left w:val="none" w:sz="0" w:space="0" w:color="auto"/>
                <w:bottom w:val="none" w:sz="0" w:space="0" w:color="auto"/>
                <w:right w:val="none" w:sz="0" w:space="0" w:color="auto"/>
              </w:divBdr>
            </w:div>
            <w:div w:id="415638824">
              <w:marLeft w:val="0"/>
              <w:marRight w:val="0"/>
              <w:marTop w:val="0"/>
              <w:marBottom w:val="0"/>
              <w:divBdr>
                <w:top w:val="none" w:sz="0" w:space="0" w:color="auto"/>
                <w:left w:val="none" w:sz="0" w:space="0" w:color="auto"/>
                <w:bottom w:val="none" w:sz="0" w:space="0" w:color="auto"/>
                <w:right w:val="none" w:sz="0" w:space="0" w:color="auto"/>
              </w:divBdr>
            </w:div>
            <w:div w:id="44766336">
              <w:marLeft w:val="0"/>
              <w:marRight w:val="0"/>
              <w:marTop w:val="0"/>
              <w:marBottom w:val="0"/>
              <w:divBdr>
                <w:top w:val="none" w:sz="0" w:space="0" w:color="auto"/>
                <w:left w:val="none" w:sz="0" w:space="0" w:color="auto"/>
                <w:bottom w:val="none" w:sz="0" w:space="0" w:color="auto"/>
                <w:right w:val="none" w:sz="0" w:space="0" w:color="auto"/>
              </w:divBdr>
            </w:div>
            <w:div w:id="31001727">
              <w:marLeft w:val="0"/>
              <w:marRight w:val="0"/>
              <w:marTop w:val="0"/>
              <w:marBottom w:val="0"/>
              <w:divBdr>
                <w:top w:val="none" w:sz="0" w:space="0" w:color="auto"/>
                <w:left w:val="none" w:sz="0" w:space="0" w:color="auto"/>
                <w:bottom w:val="none" w:sz="0" w:space="0" w:color="auto"/>
                <w:right w:val="none" w:sz="0" w:space="0" w:color="auto"/>
              </w:divBdr>
            </w:div>
            <w:div w:id="1784566943">
              <w:marLeft w:val="0"/>
              <w:marRight w:val="0"/>
              <w:marTop w:val="0"/>
              <w:marBottom w:val="0"/>
              <w:divBdr>
                <w:top w:val="none" w:sz="0" w:space="0" w:color="auto"/>
                <w:left w:val="none" w:sz="0" w:space="0" w:color="auto"/>
                <w:bottom w:val="none" w:sz="0" w:space="0" w:color="auto"/>
                <w:right w:val="none" w:sz="0" w:space="0" w:color="auto"/>
              </w:divBdr>
            </w:div>
            <w:div w:id="1928803366">
              <w:marLeft w:val="0"/>
              <w:marRight w:val="0"/>
              <w:marTop w:val="0"/>
              <w:marBottom w:val="0"/>
              <w:divBdr>
                <w:top w:val="none" w:sz="0" w:space="0" w:color="auto"/>
                <w:left w:val="none" w:sz="0" w:space="0" w:color="auto"/>
                <w:bottom w:val="none" w:sz="0" w:space="0" w:color="auto"/>
                <w:right w:val="none" w:sz="0" w:space="0" w:color="auto"/>
              </w:divBdr>
            </w:div>
            <w:div w:id="802230196">
              <w:marLeft w:val="0"/>
              <w:marRight w:val="0"/>
              <w:marTop w:val="0"/>
              <w:marBottom w:val="0"/>
              <w:divBdr>
                <w:top w:val="none" w:sz="0" w:space="0" w:color="auto"/>
                <w:left w:val="none" w:sz="0" w:space="0" w:color="auto"/>
                <w:bottom w:val="none" w:sz="0" w:space="0" w:color="auto"/>
                <w:right w:val="none" w:sz="0" w:space="0" w:color="auto"/>
              </w:divBdr>
            </w:div>
            <w:div w:id="1802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3669">
      <w:bodyDiv w:val="1"/>
      <w:marLeft w:val="0"/>
      <w:marRight w:val="0"/>
      <w:marTop w:val="0"/>
      <w:marBottom w:val="0"/>
      <w:divBdr>
        <w:top w:val="none" w:sz="0" w:space="0" w:color="auto"/>
        <w:left w:val="none" w:sz="0" w:space="0" w:color="auto"/>
        <w:bottom w:val="none" w:sz="0" w:space="0" w:color="auto"/>
        <w:right w:val="none" w:sz="0" w:space="0" w:color="auto"/>
      </w:divBdr>
      <w:divsChild>
        <w:div w:id="288976356">
          <w:marLeft w:val="0"/>
          <w:marRight w:val="0"/>
          <w:marTop w:val="0"/>
          <w:marBottom w:val="0"/>
          <w:divBdr>
            <w:top w:val="none" w:sz="0" w:space="0" w:color="auto"/>
            <w:left w:val="none" w:sz="0" w:space="0" w:color="auto"/>
            <w:bottom w:val="none" w:sz="0" w:space="0" w:color="auto"/>
            <w:right w:val="none" w:sz="0" w:space="0" w:color="auto"/>
          </w:divBdr>
          <w:divsChild>
            <w:div w:id="206064823">
              <w:marLeft w:val="0"/>
              <w:marRight w:val="0"/>
              <w:marTop w:val="0"/>
              <w:marBottom w:val="0"/>
              <w:divBdr>
                <w:top w:val="none" w:sz="0" w:space="0" w:color="auto"/>
                <w:left w:val="none" w:sz="0" w:space="0" w:color="auto"/>
                <w:bottom w:val="none" w:sz="0" w:space="0" w:color="auto"/>
                <w:right w:val="none" w:sz="0" w:space="0" w:color="auto"/>
              </w:divBdr>
            </w:div>
            <w:div w:id="732852797">
              <w:marLeft w:val="0"/>
              <w:marRight w:val="0"/>
              <w:marTop w:val="0"/>
              <w:marBottom w:val="0"/>
              <w:divBdr>
                <w:top w:val="none" w:sz="0" w:space="0" w:color="auto"/>
                <w:left w:val="none" w:sz="0" w:space="0" w:color="auto"/>
                <w:bottom w:val="none" w:sz="0" w:space="0" w:color="auto"/>
                <w:right w:val="none" w:sz="0" w:space="0" w:color="auto"/>
              </w:divBdr>
            </w:div>
            <w:div w:id="1108357982">
              <w:marLeft w:val="0"/>
              <w:marRight w:val="0"/>
              <w:marTop w:val="0"/>
              <w:marBottom w:val="0"/>
              <w:divBdr>
                <w:top w:val="none" w:sz="0" w:space="0" w:color="auto"/>
                <w:left w:val="none" w:sz="0" w:space="0" w:color="auto"/>
                <w:bottom w:val="none" w:sz="0" w:space="0" w:color="auto"/>
                <w:right w:val="none" w:sz="0" w:space="0" w:color="auto"/>
              </w:divBdr>
            </w:div>
            <w:div w:id="1048066985">
              <w:marLeft w:val="0"/>
              <w:marRight w:val="0"/>
              <w:marTop w:val="0"/>
              <w:marBottom w:val="0"/>
              <w:divBdr>
                <w:top w:val="none" w:sz="0" w:space="0" w:color="auto"/>
                <w:left w:val="none" w:sz="0" w:space="0" w:color="auto"/>
                <w:bottom w:val="none" w:sz="0" w:space="0" w:color="auto"/>
                <w:right w:val="none" w:sz="0" w:space="0" w:color="auto"/>
              </w:divBdr>
            </w:div>
            <w:div w:id="13231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76D63-A23F-42B7-B8CA-C45D9448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12242</TotalTime>
  <Pages>14</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Afridi</dc:creator>
  <cp:keywords/>
  <dc:description/>
  <cp:lastModifiedBy>Maaz Afridi</cp:lastModifiedBy>
  <cp:revision>62</cp:revision>
  <dcterms:created xsi:type="dcterms:W3CDTF">2025-08-20T06:38:00Z</dcterms:created>
  <dcterms:modified xsi:type="dcterms:W3CDTF">2025-09-25T09:31:00Z</dcterms:modified>
</cp:coreProperties>
</file>